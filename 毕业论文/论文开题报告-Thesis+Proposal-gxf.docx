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61AD4CF0" w:rsidR="0009356A" w:rsidRPr="004B5AD7" w:rsidRDefault="00B70D62">
            <w:pPr>
              <w:spacing w:before="120" w:after="120"/>
              <w:rPr>
                <w:rFonts w:eastAsia="华文仿宋"/>
                <w:sz w:val="24"/>
                <w:szCs w:val="24"/>
              </w:rPr>
            </w:pPr>
            <w:r>
              <w:rPr>
                <w:rFonts w:eastAsia="华文仿宋" w:hint="eastAsia"/>
                <w:sz w:val="24"/>
                <w:szCs w:val="24"/>
              </w:rPr>
              <w:t>1</w:t>
            </w:r>
            <w:r>
              <w:rPr>
                <w:rFonts w:eastAsia="华文仿宋"/>
                <w:sz w:val="24"/>
                <w:szCs w:val="24"/>
              </w:rPr>
              <w:t>19020910448</w:t>
            </w: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6285DD45" w:rsidR="0009356A" w:rsidRPr="004B5AD7" w:rsidRDefault="00B70D62">
            <w:pPr>
              <w:spacing w:before="120" w:after="120"/>
              <w:rPr>
                <w:rFonts w:eastAsia="华文仿宋"/>
                <w:sz w:val="24"/>
                <w:szCs w:val="24"/>
              </w:rPr>
            </w:pPr>
            <w:r>
              <w:rPr>
                <w:rFonts w:eastAsia="华文仿宋" w:hint="eastAsia"/>
                <w:sz w:val="24"/>
                <w:szCs w:val="24"/>
              </w:rPr>
              <w:t>古雪峰</w:t>
            </w: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0DB83214" w:rsidR="0009356A" w:rsidRPr="004B5AD7" w:rsidRDefault="00097016"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r w:rsidR="00B70D62">
                  <w:rPr>
                    <w:rFonts w:ascii="宋体" w:hAnsi="宋体"/>
                    <w:sz w:val="24"/>
                    <w:szCs w:val="24"/>
                  </w:rPr>
                  <w:t>专业型硕士生 Professional Master Student</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3A6ADD99" w:rsidR="00AA3996" w:rsidRPr="004B5AD7" w:rsidRDefault="00097016"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B70D62">
                  <w:rPr>
                    <w:rFonts w:ascii="宋体" w:hAnsi="宋体"/>
                    <w:sz w:val="24"/>
                    <w:szCs w:val="24"/>
                  </w:rPr>
                  <w:t>全日制 Full-time</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151C1623" w:rsidR="00060773" w:rsidRPr="004B5AD7" w:rsidRDefault="00B70D62" w:rsidP="00225D08">
            <w:pPr>
              <w:spacing w:before="120" w:after="120"/>
              <w:rPr>
                <w:rFonts w:eastAsia="华文仿宋"/>
                <w:sz w:val="24"/>
                <w:szCs w:val="24"/>
              </w:rPr>
            </w:pPr>
            <w:r>
              <w:rPr>
                <w:rFonts w:eastAsia="华文仿宋" w:hint="eastAsia"/>
                <w:sz w:val="24"/>
                <w:szCs w:val="24"/>
              </w:rPr>
              <w:t>王亚飞</w:t>
            </w: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22CD2351" w:rsidR="00060773" w:rsidRPr="004B5AD7" w:rsidRDefault="00B70D62" w:rsidP="00060773">
            <w:pPr>
              <w:spacing w:before="120" w:after="120"/>
              <w:rPr>
                <w:rFonts w:eastAsia="华文仿宋"/>
                <w:sz w:val="24"/>
                <w:szCs w:val="24"/>
              </w:rPr>
            </w:pPr>
            <w:r>
              <w:rPr>
                <w:rFonts w:eastAsia="华文仿宋" w:hint="eastAsia"/>
                <w:sz w:val="24"/>
                <w:szCs w:val="24"/>
              </w:rPr>
              <w:t>深度视觉特征描述符的研究以及在自动驾驶建图与重定位中的应用</w:t>
            </w: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16488772" w:rsidR="00206CD6" w:rsidRPr="004B5AD7" w:rsidRDefault="00B70D62" w:rsidP="003A0B48">
            <w:pPr>
              <w:spacing w:before="120" w:after="120"/>
              <w:rPr>
                <w:rFonts w:eastAsia="华文仿宋"/>
                <w:sz w:val="24"/>
                <w:szCs w:val="24"/>
              </w:rPr>
            </w:pPr>
            <w:r>
              <w:rPr>
                <w:rFonts w:eastAsia="华文仿宋" w:hint="eastAsia"/>
                <w:sz w:val="24"/>
                <w:szCs w:val="24"/>
              </w:rPr>
              <w:t>机械与动力工程学院</w:t>
            </w: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38E91946" w:rsidR="00060773" w:rsidRPr="004B5AD7" w:rsidRDefault="00B70D62" w:rsidP="00060773">
            <w:pPr>
              <w:spacing w:before="120" w:after="120"/>
              <w:rPr>
                <w:rFonts w:eastAsia="华文仿宋"/>
                <w:sz w:val="24"/>
                <w:szCs w:val="24"/>
              </w:rPr>
            </w:pPr>
            <w:r>
              <w:rPr>
                <w:rFonts w:eastAsia="华文仿宋" w:hint="eastAsia"/>
                <w:sz w:val="24"/>
                <w:szCs w:val="24"/>
              </w:rPr>
              <w:t>车辆工程</w:t>
            </w: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9050745" w:rsidR="00AF0A1E" w:rsidRPr="004F4F40" w:rsidRDefault="00AF0A1E" w:rsidP="004A701C">
            <w:pPr>
              <w:spacing w:line="360" w:lineRule="auto"/>
              <w:rPr>
                <w:rFonts w:eastAsia="华文仿宋"/>
                <w:b/>
                <w:sz w:val="24"/>
              </w:rPr>
            </w:pPr>
            <w:r>
              <w:rPr>
                <w:rFonts w:eastAsia="华文仿宋" w:hint="eastAsia"/>
                <w:b/>
                <w:sz w:val="24"/>
              </w:rPr>
              <w:t>基于深度二进制描述符的视觉</w:t>
            </w:r>
            <w:r>
              <w:rPr>
                <w:rFonts w:eastAsia="华文仿宋" w:hint="eastAsia"/>
                <w:b/>
                <w:sz w:val="24"/>
              </w:rPr>
              <w:t>SLAM</w:t>
            </w:r>
            <w:r>
              <w:rPr>
                <w:rFonts w:eastAsia="华文仿宋" w:hint="eastAsia"/>
                <w:b/>
                <w:sz w:val="24"/>
              </w:rPr>
              <w:t>系统开发和重定位</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097016"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097016"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09701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09701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2F68953D" w:rsidR="004D2790" w:rsidRPr="00B64204" w:rsidRDefault="00097016"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EndPr/>
              <w:sdtContent>
                <w:r w:rsidR="00AF0A1E">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097016"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End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097016"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2605769C" w14:textId="7FF14659" w:rsidR="002D5C52" w:rsidRDefault="00C534D9" w:rsidP="00BF6AA8">
      <w:pPr>
        <w:snapToGrid w:val="0"/>
        <w:spacing w:beforeLines="50" w:before="156" w:line="300" w:lineRule="auto"/>
        <w:ind w:firstLineChars="200" w:firstLine="480"/>
        <w:jc w:val="left"/>
        <w:rPr>
          <w:rFonts w:eastAsia="华文楷体"/>
          <w:sz w:val="24"/>
        </w:rPr>
      </w:pPr>
      <w:permStart w:id="896671533" w:edGrp="everyone"/>
      <w:r>
        <w:rPr>
          <w:rFonts w:eastAsia="华文楷体" w:hint="eastAsia"/>
          <w:sz w:val="24"/>
        </w:rPr>
        <w:t xml:space="preserve">1.1 </w:t>
      </w:r>
      <w:r>
        <w:rPr>
          <w:rFonts w:eastAsia="华文楷体" w:hint="eastAsia"/>
          <w:sz w:val="24"/>
        </w:rPr>
        <w:t>课题意义</w:t>
      </w:r>
    </w:p>
    <w:p w14:paraId="20DC7874" w14:textId="496E1DFE" w:rsidR="00156E06" w:rsidRDefault="00ED1C92" w:rsidP="00156E06">
      <w:pPr>
        <w:snapToGrid w:val="0"/>
        <w:rPr>
          <w:rFonts w:ascii="仿宋_GB2312" w:eastAsia="仿宋_GB2312"/>
          <w:sz w:val="24"/>
        </w:rPr>
      </w:pPr>
      <w:r>
        <w:rPr>
          <w:rFonts w:eastAsia="华文楷体"/>
          <w:sz w:val="24"/>
        </w:rPr>
        <w:tab/>
      </w:r>
      <w:ins w:id="6" w:author="程伟 李" w:date="2018-12-12T10:54:00Z">
        <w:r w:rsidR="00156E06">
          <w:rPr>
            <w:rFonts w:ascii="仿宋_GB2312" w:eastAsia="仿宋_GB2312" w:hint="eastAsia"/>
            <w:sz w:val="24"/>
          </w:rPr>
          <w:t>近年来，伴随着</w:t>
        </w:r>
      </w:ins>
      <w:ins w:id="7" w:author="程伟 李" w:date="2018-12-12T10:55:00Z">
        <w:r w:rsidR="00156E06">
          <w:rPr>
            <w:rFonts w:ascii="仿宋_GB2312" w:eastAsia="仿宋_GB2312" w:hint="eastAsia"/>
            <w:sz w:val="24"/>
          </w:rPr>
          <w:t>我国经济的巨大飞跃，人民的生活水平日益提高</w:t>
        </w:r>
      </w:ins>
      <w:ins w:id="8" w:author="程伟 李" w:date="2018-12-12T10:56:00Z">
        <w:r w:rsidR="00156E06">
          <w:rPr>
            <w:rFonts w:ascii="仿宋_GB2312" w:eastAsia="仿宋_GB2312" w:hint="eastAsia"/>
            <w:sz w:val="24"/>
          </w:rPr>
          <w:t>，</w:t>
        </w:r>
      </w:ins>
      <w:ins w:id="9" w:author="程伟 李" w:date="2018-12-12T11:02:00Z">
        <w:r w:rsidR="00156E06">
          <w:rPr>
            <w:rFonts w:ascii="仿宋_GB2312" w:eastAsia="仿宋_GB2312" w:hint="eastAsia"/>
            <w:sz w:val="24"/>
          </w:rPr>
          <w:t>汽车</w:t>
        </w:r>
      </w:ins>
      <w:ins w:id="10" w:author="程伟 李" w:date="2018-12-12T11:06:00Z">
        <w:r w:rsidR="00156E06">
          <w:rPr>
            <w:rFonts w:ascii="仿宋_GB2312" w:eastAsia="仿宋_GB2312" w:hint="eastAsia"/>
            <w:sz w:val="24"/>
          </w:rPr>
          <w:t>拥有</w:t>
        </w:r>
      </w:ins>
      <w:ins w:id="11" w:author="程伟 李" w:date="2018-12-12T11:02:00Z">
        <w:r w:rsidR="00156E06">
          <w:rPr>
            <w:rFonts w:ascii="仿宋_GB2312" w:eastAsia="仿宋_GB2312" w:hint="eastAsia"/>
            <w:sz w:val="24"/>
          </w:rPr>
          <w:t>数量明显增加，与此同时</w:t>
        </w:r>
      </w:ins>
      <w:ins w:id="12" w:author="程伟 李" w:date="2018-12-12T11:03:00Z">
        <w:r w:rsidR="00156E06">
          <w:rPr>
            <w:rFonts w:ascii="仿宋_GB2312" w:eastAsia="仿宋_GB2312" w:hint="eastAsia"/>
            <w:sz w:val="24"/>
          </w:rPr>
          <w:t>由</w:t>
        </w:r>
      </w:ins>
      <w:ins w:id="13" w:author="程伟 李" w:date="2018-12-12T11:02:00Z">
        <w:r w:rsidR="00156E06">
          <w:rPr>
            <w:rFonts w:ascii="仿宋_GB2312" w:eastAsia="仿宋_GB2312" w:hint="eastAsia"/>
            <w:sz w:val="24"/>
          </w:rPr>
          <w:t>汽车</w:t>
        </w:r>
      </w:ins>
      <w:ins w:id="14" w:author="程伟 李" w:date="2018-12-12T11:03:00Z">
        <w:r w:rsidR="00156E06">
          <w:rPr>
            <w:rFonts w:ascii="仿宋_GB2312" w:eastAsia="仿宋_GB2312" w:hint="eastAsia"/>
            <w:sz w:val="24"/>
          </w:rPr>
          <w:t>引发的各类交通事故数量也明显上升。</w:t>
        </w:r>
      </w:ins>
      <w:ins w:id="15" w:author="程伟 李" w:date="2018-12-12T11:07:00Z">
        <w:r w:rsidR="00156E06" w:rsidRPr="006243E0">
          <w:rPr>
            <w:rFonts w:ascii="仿宋_GB2312" w:eastAsia="仿宋_GB2312" w:hint="eastAsia"/>
            <w:sz w:val="24"/>
          </w:rPr>
          <w:t>调查显示，</w:t>
        </w:r>
      </w:ins>
      <w:r w:rsidR="00156E06">
        <w:rPr>
          <w:rFonts w:ascii="仿宋_GB2312" w:eastAsia="仿宋_GB2312" w:hint="eastAsia"/>
          <w:sz w:val="24"/>
        </w:rPr>
        <w:t>每年</w:t>
      </w:r>
      <w:r w:rsidR="00156E06" w:rsidRPr="00156E06">
        <w:rPr>
          <w:rFonts w:ascii="仿宋_GB2312" w:eastAsia="仿宋_GB2312" w:hint="eastAsia"/>
          <w:sz w:val="24"/>
        </w:rPr>
        <w:t>有超过100万人死于车祸，死于各种碰撞事故中</w:t>
      </w:r>
      <w:r w:rsidR="00156E06">
        <w:rPr>
          <w:rFonts w:ascii="仿宋_GB2312" w:eastAsia="仿宋_GB2312" w:hint="eastAsia"/>
          <w:sz w:val="24"/>
        </w:rPr>
        <w:t>，而其中95%的事故都与驾驶员有关</w:t>
      </w:r>
      <w:r w:rsidR="00156E06" w:rsidRPr="00156E06">
        <w:rPr>
          <w:rFonts w:ascii="仿宋_GB2312" w:eastAsia="仿宋_GB2312" w:hint="eastAsia"/>
          <w:sz w:val="24"/>
        </w:rPr>
        <w:t>。</w:t>
      </w:r>
      <w:r w:rsidR="00156E06">
        <w:rPr>
          <w:rFonts w:ascii="仿宋_GB2312" w:eastAsia="仿宋_GB2312" w:hint="eastAsia"/>
          <w:sz w:val="24"/>
        </w:rPr>
        <w:t>而无人驾驶不依赖驾驶员，可以避免由于驾驶员技术不足、分心等人为因素造成的事故</w:t>
      </w:r>
      <w:r w:rsidR="00156E06" w:rsidRPr="00156E06">
        <w:rPr>
          <w:rFonts w:ascii="仿宋_GB2312" w:eastAsia="仿宋_GB2312" w:hint="eastAsia"/>
          <w:sz w:val="24"/>
        </w:rPr>
        <w:t>。</w:t>
      </w:r>
      <w:r w:rsidR="00156E06">
        <w:rPr>
          <w:rFonts w:ascii="仿宋_GB2312" w:eastAsia="仿宋_GB2312" w:hint="eastAsia"/>
          <w:sz w:val="24"/>
        </w:rPr>
        <w:t>并且</w:t>
      </w:r>
      <w:r w:rsidR="00156E06" w:rsidRPr="00156E06">
        <w:rPr>
          <w:rFonts w:ascii="仿宋_GB2312" w:eastAsia="仿宋_GB2312" w:hint="eastAsia"/>
          <w:sz w:val="24"/>
        </w:rPr>
        <w:t>无人驾驶汽车间</w:t>
      </w:r>
      <w:r w:rsidR="00156E06">
        <w:rPr>
          <w:rFonts w:ascii="仿宋_GB2312" w:eastAsia="仿宋_GB2312" w:hint="eastAsia"/>
          <w:sz w:val="24"/>
        </w:rPr>
        <w:t>还</w:t>
      </w:r>
      <w:r w:rsidR="00156E06" w:rsidRPr="00156E06">
        <w:rPr>
          <w:rFonts w:ascii="仿宋_GB2312" w:eastAsia="仿宋_GB2312" w:hint="eastAsia"/>
          <w:sz w:val="24"/>
        </w:rPr>
        <w:t>可以相互学习，</w:t>
      </w:r>
      <w:r w:rsidR="00156E06">
        <w:rPr>
          <w:rFonts w:ascii="仿宋_GB2312" w:eastAsia="仿宋_GB2312" w:hint="eastAsia"/>
          <w:sz w:val="24"/>
        </w:rPr>
        <w:t>代码经过迭代，可以适用到其他的无人驾驶车辆上，完成无人驾驶技术的迁移，</w:t>
      </w:r>
      <w:r w:rsidR="00BE2E9E">
        <w:rPr>
          <w:rFonts w:ascii="仿宋_GB2312" w:eastAsia="仿宋_GB2312" w:hint="eastAsia"/>
          <w:sz w:val="24"/>
        </w:rPr>
        <w:t>让无人驾驶汽车刚开始即为一个“富有经验的”驾驶者。另外像停车、</w:t>
      </w:r>
      <w:r w:rsidR="00156E06" w:rsidRPr="00156E06">
        <w:rPr>
          <w:rFonts w:ascii="仿宋_GB2312" w:eastAsia="仿宋_GB2312" w:hint="eastAsia"/>
          <w:sz w:val="24"/>
        </w:rPr>
        <w:t>高速驾驶这种极其无聊且费时的，且重复机械的过程，急需无人驾驶来帮助驾驶员节省精力。</w:t>
      </w:r>
    </w:p>
    <w:p w14:paraId="6624BED6" w14:textId="11BA436B" w:rsidR="00ED1C92" w:rsidRDefault="00156E06" w:rsidP="00156E06">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无人驾驶主要分为感知、定位、规划、决策四个部分</w:t>
      </w:r>
      <w:r w:rsidR="00B062E2">
        <w:rPr>
          <w:rFonts w:ascii="仿宋_GB2312" w:eastAsia="仿宋_GB2312" w:hint="eastAsia"/>
          <w:sz w:val="24"/>
        </w:rPr>
        <w:t>。而在这四个部分中，定位无疑起到至关重要的作用。因为</w:t>
      </w:r>
      <w:r>
        <w:rPr>
          <w:rFonts w:ascii="仿宋_GB2312" w:eastAsia="仿宋_GB2312" w:hint="eastAsia"/>
          <w:sz w:val="24"/>
        </w:rPr>
        <w:t>只有自动驾驶汽车知道自己的位置，才为后面的决策，规划，控制提供导向。</w:t>
      </w:r>
      <w:r w:rsidR="00BE2E9E">
        <w:rPr>
          <w:rFonts w:ascii="仿宋_GB2312" w:eastAsia="仿宋_GB2312" w:hint="eastAsia"/>
          <w:sz w:val="24"/>
        </w:rPr>
        <w:t>现在常用的定位方式是利用GPS定位。</w:t>
      </w:r>
      <w:r w:rsidR="00BE2E9E">
        <w:t>GPS</w:t>
      </w:r>
      <w:r w:rsidR="00BE2E9E">
        <w:rPr>
          <w:rFonts w:hint="eastAsia"/>
        </w:rPr>
        <w:t>，全称是</w:t>
      </w:r>
      <w:r w:rsidR="00BE2E9E">
        <w:t>the Global Positioning System</w:t>
      </w:r>
      <w:r w:rsidR="00BE2E9E">
        <w:rPr>
          <w:rFonts w:hint="eastAsia"/>
        </w:rPr>
        <w:t>，即全球定位系统。现在的</w:t>
      </w:r>
      <w:r w:rsidR="00BE2E9E">
        <w:rPr>
          <w:rFonts w:hint="eastAsia"/>
        </w:rPr>
        <w:t>GPS</w:t>
      </w:r>
      <w:r w:rsidR="00BE2E9E">
        <w:rPr>
          <w:rFonts w:hint="eastAsia"/>
        </w:rPr>
        <w:t>的定位精度在米级，对于</w:t>
      </w:r>
    </w:p>
    <w:p w14:paraId="155C4D40" w14:textId="23DF4D73" w:rsidR="00F4504F" w:rsidRDefault="00F4504F" w:rsidP="00156E06">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GPS定位的描述、组合导航的定位</w:t>
      </w:r>
    </w:p>
    <w:p w14:paraId="48AB09AC" w14:textId="2A5875E9" w:rsidR="00DF690F" w:rsidRDefault="00DF690F" w:rsidP="00156E06">
      <w:pPr>
        <w:snapToGrid w:val="0"/>
        <w:spacing w:beforeLines="50" w:before="156" w:line="300" w:lineRule="auto"/>
        <w:ind w:firstLineChars="200" w:firstLine="480"/>
        <w:jc w:val="left"/>
        <w:rPr>
          <w:rFonts w:ascii="仿宋_GB2312" w:eastAsia="仿宋_GB2312"/>
          <w:sz w:val="24"/>
        </w:rPr>
      </w:pPr>
      <w:r>
        <w:rPr>
          <w:rFonts w:ascii="仿宋_GB2312" w:eastAsia="仿宋_GB2312" w:hint="eastAsia"/>
          <w:sz w:val="24"/>
        </w:rPr>
        <w:t>传统SLAM系统、深度学习SLAM系统，里面可以说一下语义SLAM</w:t>
      </w:r>
    </w:p>
    <w:p w14:paraId="7DB3E884" w14:textId="1CDD15B3" w:rsidR="00F4504F" w:rsidRPr="00BE2E9E" w:rsidRDefault="00416C22" w:rsidP="00156E06">
      <w:pPr>
        <w:snapToGrid w:val="0"/>
        <w:spacing w:beforeLines="50" w:before="156" w:line="300" w:lineRule="auto"/>
        <w:ind w:firstLineChars="200" w:firstLine="480"/>
        <w:jc w:val="left"/>
        <w:rPr>
          <w:rFonts w:ascii="仿宋_GB2312" w:eastAsia="仿宋_GB2312"/>
          <w:sz w:val="24"/>
        </w:rPr>
      </w:pPr>
      <w:r w:rsidRPr="00BE2E9E">
        <w:rPr>
          <w:rFonts w:ascii="仿宋_GB2312" w:eastAsia="仿宋_GB2312" w:hint="eastAsia"/>
          <w:sz w:val="24"/>
        </w:rPr>
        <w:t>传统描述子、深度学习</w:t>
      </w:r>
      <w:r w:rsidR="00DF690F" w:rsidRPr="00BE2E9E">
        <w:rPr>
          <w:rFonts w:ascii="仿宋_GB2312" w:eastAsia="仿宋_GB2312" w:hint="eastAsia"/>
          <w:sz w:val="24"/>
        </w:rPr>
        <w:t>描述子</w:t>
      </w:r>
      <w:r w:rsidR="008D0D32">
        <w:rPr>
          <w:rFonts w:ascii="仿宋_GB2312" w:eastAsia="仿宋_GB2312" w:hint="eastAsia"/>
          <w:sz w:val="24"/>
        </w:rPr>
        <w:t>、</w:t>
      </w:r>
      <w:r w:rsidR="008D0D32" w:rsidRPr="008D0D32">
        <w:rPr>
          <w:rFonts w:ascii="仿宋_GB2312" w:eastAsia="仿宋_GB2312" w:hint="eastAsia"/>
          <w:color w:val="FF0000"/>
          <w:sz w:val="24"/>
        </w:rPr>
        <w:t>各种描述符的二进制策略</w:t>
      </w:r>
    </w:p>
    <w:p w14:paraId="0BF6AC59" w14:textId="38C3E446" w:rsidR="00C534D9" w:rsidRDefault="00C534D9"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1.2</w:t>
      </w:r>
      <w:r>
        <w:rPr>
          <w:rFonts w:eastAsia="华文楷体"/>
          <w:sz w:val="24"/>
        </w:rPr>
        <w:t xml:space="preserve"> </w:t>
      </w:r>
      <w:r>
        <w:rPr>
          <w:rFonts w:eastAsia="华文楷体" w:hint="eastAsia"/>
          <w:sz w:val="24"/>
        </w:rPr>
        <w:t>国内外研究进展、现状</w:t>
      </w:r>
    </w:p>
    <w:p w14:paraId="4E191E9B" w14:textId="19BCCD00" w:rsidR="0081513D" w:rsidRDefault="0081513D" w:rsidP="00BF6AA8">
      <w:pPr>
        <w:snapToGrid w:val="0"/>
        <w:spacing w:beforeLines="50" w:before="156" w:line="300" w:lineRule="auto"/>
        <w:ind w:firstLineChars="200" w:firstLine="480"/>
        <w:jc w:val="left"/>
        <w:rPr>
          <w:rFonts w:eastAsia="华文楷体"/>
          <w:sz w:val="24"/>
        </w:rPr>
      </w:pPr>
      <w:r w:rsidRPr="0081513D">
        <w:rPr>
          <w:rFonts w:eastAsia="华文楷体" w:hint="eastAsia"/>
          <w:sz w:val="24"/>
        </w:rPr>
        <w:t>传统的</w:t>
      </w:r>
      <w:r w:rsidRPr="0081513D">
        <w:rPr>
          <w:rFonts w:eastAsia="华文楷体" w:hint="eastAsia"/>
          <w:sz w:val="24"/>
        </w:rPr>
        <w:t>SLAM</w:t>
      </w:r>
      <w:r w:rsidRPr="0081513D">
        <w:rPr>
          <w:rFonts w:eastAsia="华文楷体" w:hint="eastAsia"/>
          <w:sz w:val="24"/>
        </w:rPr>
        <w:t>（同时定位和制图）系统非常重视几何信息。在多视图几何的坚实基础的基础上，进行了许多出色的研究。但是，</w:t>
      </w:r>
      <w:r w:rsidRPr="0081513D">
        <w:rPr>
          <w:rFonts w:eastAsia="华文楷体" w:hint="eastAsia"/>
          <w:sz w:val="24"/>
        </w:rPr>
        <w:t>SLAM</w:t>
      </w:r>
      <w:r w:rsidRPr="0081513D">
        <w:rPr>
          <w:rFonts w:eastAsia="华文楷体" w:hint="eastAsia"/>
          <w:sz w:val="24"/>
        </w:rPr>
        <w:t>系统中没有几何模块会产生问题。为了跟踪摄像机的位置，研究人员通常在跟踪线程中执行像素级匹配操作，并优化少数帧的姿势作为局部映射。毫无疑问，姿势估计和地图评估中的漂移导致的误差会不断累积。同时，数据驱动技术深度学习已在许多计算机视觉任务（例如分类和匹配）中实现了快速发展。这些成就反映出深度学习可能是解决与数据关联相关的问题的最佳选择之一。因此，越来越多的研究人员认为，图像之间的像素级或更高级别的关联（我们上面提到的</w:t>
      </w:r>
      <w:r w:rsidRPr="0081513D">
        <w:rPr>
          <w:rFonts w:eastAsia="华文楷体" w:hint="eastAsia"/>
          <w:sz w:val="24"/>
        </w:rPr>
        <w:t>SLAM</w:t>
      </w:r>
      <w:r w:rsidRPr="0081513D">
        <w:rPr>
          <w:rFonts w:eastAsia="华文楷体" w:hint="eastAsia"/>
          <w:sz w:val="24"/>
        </w:rPr>
        <w:t>系统的瓶颈）也可以借助神经网络来处理。深度学习已证明其在</w:t>
      </w:r>
      <w:r w:rsidRPr="0081513D">
        <w:rPr>
          <w:rFonts w:eastAsia="华文楷体" w:hint="eastAsia"/>
          <w:sz w:val="24"/>
        </w:rPr>
        <w:t>SLAM</w:t>
      </w:r>
      <w:r w:rsidRPr="0081513D">
        <w:rPr>
          <w:rFonts w:eastAsia="华文楷体" w:hint="eastAsia"/>
          <w:sz w:val="24"/>
        </w:rPr>
        <w:t>系统中的优势。许多杰出的研究已经使用它来代替传统</w:t>
      </w:r>
      <w:r w:rsidRPr="0081513D">
        <w:rPr>
          <w:rFonts w:eastAsia="华文楷体" w:hint="eastAsia"/>
          <w:sz w:val="24"/>
        </w:rPr>
        <w:t>SLAM</w:t>
      </w:r>
      <w:r w:rsidRPr="0081513D">
        <w:rPr>
          <w:rFonts w:eastAsia="华文楷体" w:hint="eastAsia"/>
          <w:sz w:val="24"/>
        </w:rPr>
        <w:t>系统中的某些非几何模块</w:t>
      </w:r>
      <w:r w:rsidRPr="0081513D">
        <w:rPr>
          <w:rFonts w:eastAsia="华文楷体" w:hint="eastAsia"/>
          <w:sz w:val="24"/>
        </w:rPr>
        <w:t>[22</w:t>
      </w:r>
      <w:r w:rsidRPr="0081513D">
        <w:rPr>
          <w:rFonts w:eastAsia="华文楷体" w:hint="eastAsia"/>
          <w:sz w:val="24"/>
        </w:rPr>
        <w:t>，</w:t>
      </w:r>
      <w:r w:rsidRPr="0081513D">
        <w:rPr>
          <w:rFonts w:eastAsia="华文楷体" w:hint="eastAsia"/>
          <w:sz w:val="24"/>
        </w:rPr>
        <w:t>21</w:t>
      </w:r>
      <w:r w:rsidRPr="0081513D">
        <w:rPr>
          <w:rFonts w:eastAsia="华文楷体" w:hint="eastAsia"/>
          <w:sz w:val="24"/>
        </w:rPr>
        <w:t>，</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。这些方法通过仅改进典型流水线的一部分（例如立体声匹配，重新定位等）来增强整个</w:t>
      </w:r>
      <w:r w:rsidRPr="0081513D">
        <w:rPr>
          <w:rFonts w:eastAsia="华文楷体" w:hint="eastAsia"/>
          <w:sz w:val="24"/>
        </w:rPr>
        <w:t>SLAM</w:t>
      </w:r>
      <w:r w:rsidRPr="0081513D">
        <w:rPr>
          <w:rFonts w:eastAsia="华文楷体" w:hint="eastAsia"/>
          <w:sz w:val="24"/>
        </w:rPr>
        <w:t>系统。一些研究者还尝试使用通过深度学习模型获得的高级功能来补充</w:t>
      </w:r>
      <w:r w:rsidRPr="0081513D">
        <w:rPr>
          <w:rFonts w:eastAsia="华文楷体" w:hint="eastAsia"/>
          <w:sz w:val="24"/>
        </w:rPr>
        <w:t>SLAM [37</w:t>
      </w:r>
      <w:r w:rsidRPr="0081513D">
        <w:rPr>
          <w:rFonts w:eastAsia="华文楷体" w:hint="eastAsia"/>
          <w:sz w:val="24"/>
        </w:rPr>
        <w:t>、</w:t>
      </w:r>
      <w:r w:rsidRPr="0081513D">
        <w:rPr>
          <w:rFonts w:eastAsia="华文楷体" w:hint="eastAsia"/>
          <w:sz w:val="24"/>
        </w:rPr>
        <w:t>35</w:t>
      </w:r>
      <w:r w:rsidRPr="0081513D">
        <w:rPr>
          <w:rFonts w:eastAsia="华文楷体" w:hint="eastAsia"/>
          <w:sz w:val="24"/>
        </w:rPr>
        <w:t>、</w:t>
      </w:r>
      <w:r w:rsidRPr="0081513D">
        <w:rPr>
          <w:rFonts w:eastAsia="华文楷体" w:hint="eastAsia"/>
          <w:sz w:val="24"/>
        </w:rPr>
        <w:t>1</w:t>
      </w:r>
      <w:r w:rsidRPr="0081513D">
        <w:rPr>
          <w:rFonts w:eastAsia="华文楷体" w:hint="eastAsia"/>
          <w:sz w:val="24"/>
        </w:rPr>
        <w:t>、</w:t>
      </w:r>
      <w:r w:rsidRPr="0081513D">
        <w:rPr>
          <w:rFonts w:eastAsia="华文楷体" w:hint="eastAsia"/>
          <w:sz w:val="24"/>
        </w:rPr>
        <w:t>6</w:t>
      </w:r>
      <w:r w:rsidRPr="0081513D">
        <w:rPr>
          <w:rFonts w:eastAsia="华文楷体" w:hint="eastAsia"/>
          <w:sz w:val="24"/>
        </w:rPr>
        <w:t>、</w:t>
      </w:r>
      <w:r w:rsidRPr="0081513D">
        <w:rPr>
          <w:rFonts w:eastAsia="华文楷体" w:hint="eastAsia"/>
          <w:sz w:val="24"/>
        </w:rPr>
        <w:t>15]</w:t>
      </w:r>
      <w:r w:rsidRPr="0081513D">
        <w:rPr>
          <w:rFonts w:eastAsia="华文楷体" w:hint="eastAsia"/>
          <w:sz w:val="24"/>
        </w:rPr>
        <w:t>。这些更高级别的功能更有可能推断出语义内容对象功能并提高视觉场景理解的能力。此外，还提出了端到端的学习模型</w:t>
      </w:r>
      <w:r w:rsidRPr="0081513D">
        <w:rPr>
          <w:rFonts w:eastAsia="华文楷体" w:hint="eastAsia"/>
          <w:sz w:val="24"/>
        </w:rPr>
        <w:t>[51</w:t>
      </w:r>
      <w:r w:rsidRPr="0081513D">
        <w:rPr>
          <w:rFonts w:eastAsia="华文楷体" w:hint="eastAsia"/>
          <w:sz w:val="24"/>
        </w:rPr>
        <w:t>，</w:t>
      </w:r>
      <w:r w:rsidRPr="0081513D">
        <w:rPr>
          <w:rFonts w:eastAsia="华文楷体" w:hint="eastAsia"/>
          <w:sz w:val="24"/>
        </w:rPr>
        <w:t>16]</w:t>
      </w:r>
      <w:r w:rsidRPr="0081513D">
        <w:rPr>
          <w:rFonts w:eastAsia="华文楷体" w:hint="eastAsia"/>
          <w:sz w:val="24"/>
        </w:rPr>
        <w:t>。这些方法在特定情况下优于传统</w:t>
      </w:r>
      <w:r w:rsidRPr="0081513D">
        <w:rPr>
          <w:rFonts w:eastAsia="华文楷体" w:hint="eastAsia"/>
          <w:sz w:val="24"/>
        </w:rPr>
        <w:t>SLAM</w:t>
      </w:r>
      <w:r w:rsidRPr="0081513D">
        <w:rPr>
          <w:rFonts w:eastAsia="华文楷体" w:hint="eastAsia"/>
          <w:sz w:val="24"/>
        </w:rPr>
        <w:t>算法，并证明了</w:t>
      </w:r>
      <w:r w:rsidRPr="0081513D">
        <w:rPr>
          <w:rFonts w:eastAsia="华文楷体" w:hint="eastAsia"/>
          <w:sz w:val="24"/>
        </w:rPr>
        <w:t>SLAM</w:t>
      </w:r>
      <w:r w:rsidRPr="0081513D">
        <w:rPr>
          <w:rFonts w:eastAsia="华文楷体" w:hint="eastAsia"/>
          <w:sz w:val="24"/>
        </w:rPr>
        <w:t>中深度学习的潜力。但是，深度学习和</w:t>
      </w:r>
      <w:r w:rsidRPr="0081513D">
        <w:rPr>
          <w:rFonts w:eastAsia="华文楷体" w:hint="eastAsia"/>
          <w:sz w:val="24"/>
        </w:rPr>
        <w:t>SLAM</w:t>
      </w:r>
      <w:r w:rsidRPr="0081513D">
        <w:rPr>
          <w:rFonts w:eastAsia="华文楷体" w:hint="eastAsia"/>
          <w:sz w:val="24"/>
        </w:rPr>
        <w:t>的这种结合存在重大缺陷。大多数深度学习方法严重依赖于用于训练的数据，这意味着它们无法很好地适应未知环境。例如，我们无法确保要探索的房间是否配备了椅子和书桌，也无法保证书桌的语义优先级在这种情况下会有所帮助。而且，大多数深度学习增强型</w:t>
      </w:r>
      <w:r w:rsidRPr="0081513D">
        <w:rPr>
          <w:rFonts w:eastAsia="华文楷体" w:hint="eastAsia"/>
          <w:sz w:val="24"/>
        </w:rPr>
        <w:t>SLAM</w:t>
      </w:r>
      <w:r w:rsidRPr="0081513D">
        <w:rPr>
          <w:rFonts w:eastAsia="华文楷体" w:hint="eastAsia"/>
          <w:sz w:val="24"/>
        </w:rPr>
        <w:t>系统旨在反映深度学习技术的优势，并摒弃</w:t>
      </w:r>
      <w:r w:rsidRPr="0081513D">
        <w:rPr>
          <w:rFonts w:eastAsia="华文楷体" w:hint="eastAsia"/>
          <w:sz w:val="24"/>
        </w:rPr>
        <w:t>SLAM</w:t>
      </w:r>
      <w:r w:rsidRPr="0081513D">
        <w:rPr>
          <w:rFonts w:eastAsia="华文楷体" w:hint="eastAsia"/>
          <w:sz w:val="24"/>
        </w:rPr>
        <w:t>的优点。结果，它们可能会牺牲效率（</w:t>
      </w:r>
      <w:r w:rsidRPr="0081513D">
        <w:rPr>
          <w:rFonts w:eastAsia="华文楷体" w:hint="eastAsia"/>
          <w:sz w:val="24"/>
        </w:rPr>
        <w:t>SLAM</w:t>
      </w:r>
      <w:r w:rsidRPr="0081513D">
        <w:rPr>
          <w:rFonts w:eastAsia="华文楷体" w:hint="eastAsia"/>
          <w:sz w:val="24"/>
        </w:rPr>
        <w:t>算法的重要组成部分）以提高准确性。最后但并非最不重要的一点是，一些基于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技术将传统的</w:t>
      </w:r>
      <w:r w:rsidRPr="0081513D">
        <w:rPr>
          <w:rFonts w:eastAsia="华文楷体" w:hint="eastAsia"/>
          <w:sz w:val="24"/>
        </w:rPr>
        <w:t>SLAM</w:t>
      </w:r>
      <w:r w:rsidRPr="0081513D">
        <w:rPr>
          <w:rFonts w:eastAsia="华文楷体" w:hint="eastAsia"/>
          <w:sz w:val="24"/>
        </w:rPr>
        <w:t>系统作为其基础框架</w:t>
      </w:r>
      <w:r w:rsidRPr="0081513D">
        <w:rPr>
          <w:rFonts w:eastAsia="华文楷体" w:hint="eastAsia"/>
          <w:sz w:val="24"/>
        </w:rPr>
        <w:t>[49</w:t>
      </w:r>
      <w:r w:rsidRPr="0081513D">
        <w:rPr>
          <w:rFonts w:eastAsia="华文楷体" w:hint="eastAsia"/>
          <w:sz w:val="24"/>
        </w:rPr>
        <w:t>、</w:t>
      </w:r>
      <w:r w:rsidRPr="0081513D">
        <w:rPr>
          <w:rFonts w:eastAsia="华文楷体" w:hint="eastAsia"/>
          <w:sz w:val="24"/>
        </w:rPr>
        <w:t>26</w:t>
      </w:r>
      <w:r w:rsidRPr="0081513D">
        <w:rPr>
          <w:rFonts w:eastAsia="华文楷体" w:hint="eastAsia"/>
          <w:sz w:val="24"/>
        </w:rPr>
        <w:t>、</w:t>
      </w:r>
      <w:r w:rsidRPr="0081513D">
        <w:rPr>
          <w:rFonts w:eastAsia="华文楷体" w:hint="eastAsia"/>
          <w:sz w:val="24"/>
        </w:rPr>
        <w:t>12</w:t>
      </w:r>
      <w:r w:rsidRPr="0081513D">
        <w:rPr>
          <w:rFonts w:eastAsia="华文楷体" w:hint="eastAsia"/>
          <w:sz w:val="24"/>
        </w:rPr>
        <w:t>、</w:t>
      </w:r>
      <w:r w:rsidRPr="0081513D">
        <w:rPr>
          <w:rFonts w:eastAsia="华文楷体" w:hint="eastAsia"/>
          <w:sz w:val="24"/>
        </w:rPr>
        <w:t>9]</w:t>
      </w:r>
      <w:r w:rsidRPr="0081513D">
        <w:rPr>
          <w:rFonts w:eastAsia="华文楷体" w:hint="eastAsia"/>
          <w:sz w:val="24"/>
        </w:rPr>
        <w:t>，并进行了大量更改以支持深度学习策略。太多的替换可能会导致</w:t>
      </w:r>
      <w:r w:rsidRPr="0081513D">
        <w:rPr>
          <w:rFonts w:eastAsia="华文楷体" w:hint="eastAsia"/>
          <w:sz w:val="24"/>
        </w:rPr>
        <w:t>SLAM</w:t>
      </w:r>
      <w:r w:rsidRPr="0081513D">
        <w:rPr>
          <w:rFonts w:eastAsia="华文楷体" w:hint="eastAsia"/>
          <w:sz w:val="24"/>
        </w:rPr>
        <w:t>管道的某些有用功能丧失，并使研究人员难以与现有研究进行进一步的比较，更不用说将这些技术移植到其他</w:t>
      </w:r>
      <w:r w:rsidRPr="0081513D">
        <w:rPr>
          <w:rFonts w:eastAsia="华文楷体" w:hint="eastAsia"/>
          <w:sz w:val="24"/>
        </w:rPr>
        <w:t>SLAM</w:t>
      </w:r>
      <w:r w:rsidRPr="0081513D">
        <w:rPr>
          <w:rFonts w:eastAsia="华文楷体" w:hint="eastAsia"/>
          <w:sz w:val="24"/>
        </w:rPr>
        <w:t>系统了。结果，基于</w:t>
      </w:r>
      <w:r w:rsidRPr="0081513D">
        <w:rPr>
          <w:rFonts w:eastAsia="华文楷体" w:hint="eastAsia"/>
          <w:sz w:val="24"/>
        </w:rPr>
        <w:t>DL</w:t>
      </w:r>
      <w:r w:rsidRPr="0081513D">
        <w:rPr>
          <w:rFonts w:eastAsia="华文楷体" w:hint="eastAsia"/>
          <w:sz w:val="24"/>
        </w:rPr>
        <w:t>的</w:t>
      </w:r>
      <w:r w:rsidRPr="0081513D">
        <w:rPr>
          <w:rFonts w:eastAsia="华文楷体" w:hint="eastAsia"/>
          <w:sz w:val="24"/>
        </w:rPr>
        <w:t>SLAM</w:t>
      </w:r>
      <w:r w:rsidRPr="0081513D">
        <w:rPr>
          <w:rFonts w:eastAsia="华文楷体" w:hint="eastAsia"/>
          <w:sz w:val="24"/>
        </w:rPr>
        <w:t>不够成熟，无法胜过传统的</w:t>
      </w:r>
      <w:r w:rsidRPr="0081513D">
        <w:rPr>
          <w:rFonts w:eastAsia="华文楷体" w:hint="eastAsia"/>
          <w:sz w:val="24"/>
        </w:rPr>
        <w:t>SLAM</w:t>
      </w:r>
      <w:r w:rsidRPr="0081513D">
        <w:rPr>
          <w:rFonts w:eastAsia="华文楷体" w:hint="eastAsia"/>
          <w:sz w:val="24"/>
        </w:rPr>
        <w:t>系统。因此，我们努力提出一种简单，便携式和高效的</w:t>
      </w:r>
      <w:r w:rsidRPr="0081513D">
        <w:rPr>
          <w:rFonts w:eastAsia="华文楷体" w:hint="eastAsia"/>
          <w:sz w:val="24"/>
        </w:rPr>
        <w:t>SLAM</w:t>
      </w:r>
      <w:r w:rsidRPr="0081513D">
        <w:rPr>
          <w:rFonts w:eastAsia="华文楷体" w:hint="eastAsia"/>
          <w:sz w:val="24"/>
        </w:rPr>
        <w:t>系统。我们的基本思想是通过深度学习提高局部特征描述符的鲁棒性，以确保帧之间数据关联的准确性。</w:t>
      </w:r>
    </w:p>
    <w:p w14:paraId="569BE6D9" w14:textId="2B24DF7D" w:rsidR="00C534D9" w:rsidRDefault="00C534D9"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1.3 </w:t>
      </w:r>
      <w:r>
        <w:rPr>
          <w:rFonts w:eastAsia="华文楷体" w:hint="eastAsia"/>
          <w:sz w:val="24"/>
        </w:rPr>
        <w:t>课题挑战</w:t>
      </w:r>
    </w:p>
    <w:p w14:paraId="3AA3F66B" w14:textId="77777777" w:rsidR="006246E9" w:rsidRPr="00A77AEB"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lastRenderedPageBreak/>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595B48CC" w14:textId="5D0D9A4F" w:rsidR="00CD6130" w:rsidRDefault="00B70D62" w:rsidP="00BF6AA8">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6DE5BD23" w14:textId="70B6F8BA"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2.1.1</w:t>
      </w:r>
      <w:r>
        <w:rPr>
          <w:rFonts w:eastAsia="华文楷体"/>
          <w:sz w:val="24"/>
        </w:rPr>
        <w:tab/>
      </w:r>
      <w:r w:rsidR="00426FD6">
        <w:rPr>
          <w:rFonts w:eastAsia="华文楷体" w:hint="eastAsia"/>
          <w:sz w:val="24"/>
        </w:rPr>
        <w:t>研究更加鲁棒、高效、</w:t>
      </w:r>
      <w:r>
        <w:rPr>
          <w:rFonts w:eastAsia="华文楷体" w:hint="eastAsia"/>
          <w:sz w:val="24"/>
        </w:rPr>
        <w:t>适用于视觉</w:t>
      </w:r>
      <w:r>
        <w:rPr>
          <w:rFonts w:eastAsia="华文楷体" w:hint="eastAsia"/>
          <w:sz w:val="24"/>
        </w:rPr>
        <w:t>SLAM</w:t>
      </w:r>
      <w:r>
        <w:rPr>
          <w:rFonts w:eastAsia="华文楷体" w:hint="eastAsia"/>
          <w:sz w:val="24"/>
        </w:rPr>
        <w:t>的深度</w:t>
      </w:r>
      <w:r w:rsidR="00426FD6">
        <w:rPr>
          <w:rFonts w:eastAsia="华文楷体" w:hint="eastAsia"/>
          <w:sz w:val="24"/>
        </w:rPr>
        <w:t>二进制</w:t>
      </w:r>
      <w:r>
        <w:rPr>
          <w:rFonts w:eastAsia="华文楷体" w:hint="eastAsia"/>
          <w:sz w:val="24"/>
        </w:rPr>
        <w:t>特征描述符</w:t>
      </w:r>
    </w:p>
    <w:p w14:paraId="6C57893B" w14:textId="3F7CB2CC" w:rsidR="00ED1C92" w:rsidRDefault="00ED1C92" w:rsidP="00BF6AA8">
      <w:pPr>
        <w:snapToGrid w:val="0"/>
        <w:spacing w:beforeLines="50" w:before="156" w:line="300" w:lineRule="auto"/>
        <w:ind w:firstLineChars="200" w:firstLine="480"/>
        <w:jc w:val="left"/>
        <w:rPr>
          <w:rFonts w:eastAsia="华文楷体"/>
          <w:sz w:val="24"/>
        </w:rPr>
      </w:pPr>
      <w:r>
        <w:rPr>
          <w:rFonts w:eastAsia="华文楷体"/>
          <w:sz w:val="24"/>
        </w:rPr>
        <w:tab/>
        <w:t>2.1.2</w:t>
      </w:r>
      <w:r>
        <w:rPr>
          <w:rFonts w:eastAsia="华文楷体"/>
          <w:sz w:val="24"/>
        </w:rPr>
        <w:tab/>
      </w:r>
      <w:r>
        <w:rPr>
          <w:rFonts w:eastAsia="华文楷体" w:hint="eastAsia"/>
          <w:sz w:val="24"/>
        </w:rPr>
        <w:t>基于深度特征描述符搭建视觉</w:t>
      </w:r>
      <w:r>
        <w:rPr>
          <w:rFonts w:eastAsia="华文楷体" w:hint="eastAsia"/>
          <w:sz w:val="24"/>
        </w:rPr>
        <w:t>SLAM</w:t>
      </w:r>
      <w:r>
        <w:rPr>
          <w:rFonts w:eastAsia="华文楷体" w:hint="eastAsia"/>
          <w:sz w:val="24"/>
        </w:rPr>
        <w:t>系统，并进行自动驾驶场景</w:t>
      </w:r>
      <w:r w:rsidR="00876ED2">
        <w:rPr>
          <w:rFonts w:eastAsia="华文楷体" w:hint="eastAsia"/>
          <w:sz w:val="24"/>
        </w:rPr>
        <w:t>下</w:t>
      </w:r>
      <w:r>
        <w:rPr>
          <w:rFonts w:eastAsia="华文楷体" w:hint="eastAsia"/>
          <w:sz w:val="24"/>
        </w:rPr>
        <w:t>的地图构建和</w:t>
      </w:r>
      <w:r w:rsidR="00876ED2">
        <w:rPr>
          <w:rFonts w:eastAsia="华文楷体" w:hint="eastAsia"/>
          <w:sz w:val="24"/>
        </w:rPr>
        <w:t>车辆</w:t>
      </w:r>
      <w:r>
        <w:rPr>
          <w:rFonts w:eastAsia="华文楷体" w:hint="eastAsia"/>
          <w:sz w:val="24"/>
        </w:rPr>
        <w:t>重定位</w:t>
      </w:r>
    </w:p>
    <w:p w14:paraId="51D3CFBD" w14:textId="05966BFA"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2.2 </w:t>
      </w:r>
      <w:r>
        <w:rPr>
          <w:rFonts w:eastAsia="华文楷体" w:hint="eastAsia"/>
          <w:sz w:val="24"/>
        </w:rPr>
        <w:t>主要研究内容</w:t>
      </w:r>
    </w:p>
    <w:p w14:paraId="76B8FD14" w14:textId="13718DEA" w:rsidR="006B141E" w:rsidRDefault="006B141E" w:rsidP="00BF6AA8">
      <w:pPr>
        <w:snapToGrid w:val="0"/>
        <w:spacing w:beforeLines="50" w:before="156" w:line="300" w:lineRule="auto"/>
        <w:ind w:firstLineChars="200" w:firstLine="480"/>
        <w:jc w:val="left"/>
        <w:rPr>
          <w:rFonts w:eastAsia="华文楷体"/>
          <w:sz w:val="24"/>
        </w:rPr>
      </w:pPr>
      <w:r>
        <w:rPr>
          <w:rFonts w:eastAsia="华文楷体" w:hint="eastAsia"/>
          <w:sz w:val="24"/>
        </w:rPr>
        <w:t>本文基于国内外对于车辆定位系统的研究现状，根据现在视觉</w:t>
      </w:r>
      <w:r>
        <w:rPr>
          <w:rFonts w:eastAsia="华文楷体" w:hint="eastAsia"/>
          <w:sz w:val="24"/>
        </w:rPr>
        <w:t>SLAM</w:t>
      </w:r>
      <w:r>
        <w:rPr>
          <w:rFonts w:eastAsia="华文楷体" w:hint="eastAsia"/>
          <w:sz w:val="24"/>
        </w:rPr>
        <w:t>系统中的一些瓶颈问题，给出基于实际自动驾驶场景的深度学习描述符的研究，来得到更为鲁棒的定位结果</w:t>
      </w:r>
      <w:r w:rsidR="005D21A8">
        <w:rPr>
          <w:rFonts w:eastAsia="华文楷体" w:hint="eastAsia"/>
          <w:sz w:val="24"/>
        </w:rPr>
        <w:t>。</w:t>
      </w:r>
    </w:p>
    <w:p w14:paraId="77F321F0" w14:textId="796A1FDF" w:rsidR="00C1468A" w:rsidRDefault="00C1468A" w:rsidP="00BF6AA8">
      <w:pPr>
        <w:snapToGrid w:val="0"/>
        <w:spacing w:beforeLines="50" w:before="156" w:line="300" w:lineRule="auto"/>
        <w:ind w:firstLineChars="200" w:firstLine="420"/>
        <w:jc w:val="left"/>
        <w:rPr>
          <w:rFonts w:eastAsia="华文楷体"/>
          <w:sz w:val="24"/>
        </w:rPr>
      </w:pPr>
      <w:r w:rsidRPr="00C1468A">
        <w:rPr>
          <w:rFonts w:hint="eastAsia"/>
          <w:noProof/>
        </w:rPr>
        <w:drawing>
          <wp:inline distT="0" distB="0" distL="0" distR="0" wp14:anchorId="27D52DB4" wp14:editId="325066E1">
            <wp:extent cx="3259206" cy="3062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829" cy="3065070"/>
                    </a:xfrm>
                    <a:prstGeom prst="rect">
                      <a:avLst/>
                    </a:prstGeom>
                    <a:noFill/>
                    <a:ln>
                      <a:noFill/>
                    </a:ln>
                  </pic:spPr>
                </pic:pic>
              </a:graphicData>
            </a:graphic>
          </wp:inline>
        </w:drawing>
      </w:r>
    </w:p>
    <w:p w14:paraId="7755A0B9" w14:textId="079F5CA1" w:rsidR="00C1468A" w:rsidRDefault="005D21A8" w:rsidP="00BF6AA8">
      <w:pPr>
        <w:snapToGrid w:val="0"/>
        <w:spacing w:beforeLines="50" w:before="156" w:line="300" w:lineRule="auto"/>
        <w:ind w:firstLineChars="200" w:firstLine="480"/>
        <w:jc w:val="left"/>
        <w:rPr>
          <w:rFonts w:eastAsia="华文楷体"/>
          <w:sz w:val="24"/>
        </w:rPr>
      </w:pPr>
      <w:r>
        <w:rPr>
          <w:rFonts w:eastAsia="华文楷体" w:hint="eastAsia"/>
          <w:sz w:val="24"/>
        </w:rPr>
        <w:t>2.2.1</w:t>
      </w:r>
      <w:r>
        <w:rPr>
          <w:rFonts w:eastAsia="华文楷体" w:hint="eastAsia"/>
          <w:sz w:val="24"/>
        </w:rPr>
        <w:tab/>
      </w:r>
      <w:r>
        <w:rPr>
          <w:rFonts w:eastAsia="华文楷体" w:hint="eastAsia"/>
          <w:sz w:val="24"/>
        </w:rPr>
        <w:t>深度视觉特征描述符研究</w:t>
      </w:r>
    </w:p>
    <w:p w14:paraId="07B1339B" w14:textId="5B60E2BC" w:rsidR="005D21A8" w:rsidRDefault="005D21A8" w:rsidP="00BF6AA8">
      <w:pPr>
        <w:snapToGrid w:val="0"/>
        <w:spacing w:beforeLines="50" w:before="156" w:line="300" w:lineRule="auto"/>
        <w:ind w:firstLineChars="200" w:firstLine="480"/>
        <w:jc w:val="left"/>
        <w:rPr>
          <w:rFonts w:eastAsia="华文楷体"/>
          <w:sz w:val="24"/>
        </w:rPr>
      </w:pPr>
      <w:r>
        <w:rPr>
          <w:rFonts w:eastAsia="华文楷体"/>
          <w:sz w:val="24"/>
        </w:rPr>
        <w:tab/>
      </w:r>
      <w:r w:rsidR="000C512E">
        <w:rPr>
          <w:rFonts w:eastAsia="华文楷体" w:hint="eastAsia"/>
          <w:sz w:val="24"/>
        </w:rPr>
        <w:t>深度学习描述符首先是深度学习模型的搭建。本研究拟采用</w:t>
      </w:r>
      <w:r w:rsidR="000C512E">
        <w:rPr>
          <w:rFonts w:eastAsia="华文楷体" w:hint="eastAsia"/>
          <w:sz w:val="24"/>
        </w:rPr>
        <w:t>triplet</w:t>
      </w:r>
      <w:r w:rsidR="000C512E">
        <w:rPr>
          <w:rFonts w:eastAsia="华文楷体"/>
          <w:sz w:val="24"/>
        </w:rPr>
        <w:t xml:space="preserve"> </w:t>
      </w:r>
      <w:r w:rsidR="000C512E">
        <w:rPr>
          <w:rFonts w:eastAsia="华文楷体" w:hint="eastAsia"/>
          <w:sz w:val="24"/>
        </w:rPr>
        <w:t>network</w:t>
      </w:r>
      <w:r w:rsidR="000C512E">
        <w:rPr>
          <w:rFonts w:eastAsia="华文楷体" w:hint="eastAsia"/>
          <w:sz w:val="24"/>
        </w:rPr>
        <w:lastRenderedPageBreak/>
        <w:t>网络来搭建描述符模型。网络的输入是一个图片的</w:t>
      </w:r>
      <w:r w:rsidR="000C512E">
        <w:rPr>
          <w:rFonts w:eastAsia="华文楷体" w:hint="eastAsia"/>
          <w:sz w:val="24"/>
        </w:rPr>
        <w:t>patch</w:t>
      </w:r>
      <w:r w:rsidR="000C512E">
        <w:rPr>
          <w:rFonts w:eastAsia="华文楷体" w:hint="eastAsia"/>
          <w:sz w:val="24"/>
        </w:rPr>
        <w:t>，即对一张图片进行</w:t>
      </w:r>
      <w:r w:rsidR="000C512E">
        <w:rPr>
          <w:rFonts w:eastAsia="华文楷体" w:hint="eastAsia"/>
          <w:sz w:val="24"/>
        </w:rPr>
        <w:t>FAST</w:t>
      </w:r>
      <w:r w:rsidR="000C512E">
        <w:rPr>
          <w:rFonts w:eastAsia="华文楷体" w:hint="eastAsia"/>
          <w:sz w:val="24"/>
        </w:rPr>
        <w:t>角点检测，然后</w:t>
      </w:r>
      <w:r w:rsidR="001D44D0">
        <w:rPr>
          <w:rFonts w:eastAsia="华文楷体" w:hint="eastAsia"/>
          <w:sz w:val="24"/>
        </w:rPr>
        <w:t>以每个角点为中心</w:t>
      </w:r>
      <w:r w:rsidR="000C512E">
        <w:rPr>
          <w:rFonts w:eastAsia="华文楷体" w:hint="eastAsia"/>
          <w:sz w:val="24"/>
        </w:rPr>
        <w:t>取出</w:t>
      </w:r>
      <w:r w:rsidR="000C512E">
        <w:rPr>
          <w:rFonts w:eastAsia="华文楷体" w:hint="eastAsia"/>
          <w:sz w:val="24"/>
        </w:rPr>
        <w:t>64*64</w:t>
      </w:r>
      <w:r w:rsidR="000C512E">
        <w:rPr>
          <w:rFonts w:eastAsia="华文楷体" w:hint="eastAsia"/>
          <w:sz w:val="24"/>
        </w:rPr>
        <w:t>像素的</w:t>
      </w:r>
      <w:r w:rsidR="000C512E">
        <w:rPr>
          <w:rFonts w:eastAsia="华文楷体" w:hint="eastAsia"/>
          <w:sz w:val="24"/>
        </w:rPr>
        <w:t>patch</w:t>
      </w:r>
      <w:r w:rsidR="000C512E">
        <w:rPr>
          <w:rFonts w:eastAsia="华文楷体" w:hint="eastAsia"/>
          <w:sz w:val="24"/>
        </w:rPr>
        <w:t>输入网络。因为</w:t>
      </w:r>
      <w:r w:rsidR="000C512E">
        <w:rPr>
          <w:rFonts w:eastAsia="华文楷体" w:hint="eastAsia"/>
          <w:sz w:val="24"/>
        </w:rPr>
        <w:t>SLAM</w:t>
      </w:r>
      <w:r w:rsidR="000C512E">
        <w:rPr>
          <w:rFonts w:eastAsia="华文楷体" w:hint="eastAsia"/>
          <w:sz w:val="24"/>
        </w:rPr>
        <w:t>对于实时性要求比较高，所以我们的网络搭建应该尽可能浅。通过前期的调研，网络在</w:t>
      </w:r>
      <w:r w:rsidR="000C512E">
        <w:rPr>
          <w:rFonts w:eastAsia="华文楷体" w:hint="eastAsia"/>
          <w:sz w:val="24"/>
        </w:rPr>
        <w:t>7~</w:t>
      </w:r>
      <w:r w:rsidR="000C512E">
        <w:rPr>
          <w:rFonts w:eastAsia="华文楷体"/>
          <w:sz w:val="24"/>
        </w:rPr>
        <w:t>8</w:t>
      </w:r>
      <w:r w:rsidR="000C512E">
        <w:rPr>
          <w:rFonts w:eastAsia="华文楷体" w:hint="eastAsia"/>
          <w:sz w:val="24"/>
        </w:rPr>
        <w:t>层左右就能大致满足要求。不过网络的深浅是一个</w:t>
      </w:r>
      <w:r w:rsidR="0051789C">
        <w:rPr>
          <w:rFonts w:eastAsia="华文楷体" w:hint="eastAsia"/>
          <w:sz w:val="24"/>
        </w:rPr>
        <w:t>效率和精度的平衡，后面具体实现的时候可以根据实验结果来综合考虑。而网络的训练策略也是一个比较关键的因素，</w:t>
      </w:r>
      <w:r w:rsidR="00C166EC">
        <w:rPr>
          <w:rFonts w:eastAsia="华文楷体" w:hint="eastAsia"/>
          <w:sz w:val="24"/>
        </w:rPr>
        <w:t>所以研究时也需要特别关注这个方面。而损失函数对于描述子的性能影响也比较大，所以需要精心设计损失函数。</w:t>
      </w:r>
      <w:r w:rsidR="008B3D4D">
        <w:rPr>
          <w:rFonts w:eastAsia="华文楷体" w:hint="eastAsia"/>
          <w:sz w:val="24"/>
        </w:rPr>
        <w:t>而传统的深度学习浮点型描述符利用欧式距离计算描述符的相似度，导致计算量大、效率低，所以本研究需要找到合适的二进制策略得到深度二进制描述符。</w:t>
      </w:r>
    </w:p>
    <w:p w14:paraId="75094D00" w14:textId="7A747AEF"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2.2.2</w:t>
      </w:r>
      <w:r>
        <w:rPr>
          <w:rFonts w:eastAsia="华文楷体" w:hint="eastAsia"/>
          <w:sz w:val="24"/>
        </w:rPr>
        <w:tab/>
      </w:r>
      <w:r>
        <w:rPr>
          <w:rFonts w:eastAsia="华文楷体" w:hint="eastAsia"/>
          <w:sz w:val="24"/>
        </w:rPr>
        <w:t>视觉</w:t>
      </w:r>
      <w:r>
        <w:rPr>
          <w:rFonts w:eastAsia="华文楷体" w:hint="eastAsia"/>
          <w:sz w:val="24"/>
        </w:rPr>
        <w:t>SLAM</w:t>
      </w:r>
      <w:r>
        <w:rPr>
          <w:rFonts w:eastAsia="华文楷体" w:hint="eastAsia"/>
          <w:sz w:val="24"/>
        </w:rPr>
        <w:t>系统搭建</w:t>
      </w:r>
    </w:p>
    <w:p w14:paraId="619D13F7" w14:textId="371EBFBA" w:rsidR="00C166EC" w:rsidRPr="00D636D4"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当</w:t>
      </w:r>
      <w:r>
        <w:rPr>
          <w:rFonts w:eastAsia="华文楷体" w:hint="eastAsia"/>
          <w:sz w:val="24"/>
        </w:rPr>
        <w:t>CNN</w:t>
      </w:r>
      <w:r>
        <w:rPr>
          <w:rFonts w:eastAsia="华文楷体" w:hint="eastAsia"/>
          <w:sz w:val="24"/>
        </w:rPr>
        <w:t>生成描述子的提取模型之后，就需要将其融合到</w:t>
      </w:r>
      <w:r>
        <w:rPr>
          <w:rFonts w:eastAsia="华文楷体" w:hint="eastAsia"/>
          <w:sz w:val="24"/>
        </w:rPr>
        <w:t>SLAM</w:t>
      </w:r>
      <w:r>
        <w:rPr>
          <w:rFonts w:eastAsia="华文楷体" w:hint="eastAsia"/>
          <w:sz w:val="24"/>
        </w:rPr>
        <w:t>系统里面，进行深度学习</w:t>
      </w:r>
      <w:r w:rsidR="00D636D4">
        <w:rPr>
          <w:rFonts w:eastAsia="华文楷体" w:hint="eastAsia"/>
          <w:sz w:val="24"/>
        </w:rPr>
        <w:t>描述子的性能验证。本研究准备采用的视觉</w:t>
      </w:r>
      <w:r w:rsidR="00D636D4">
        <w:rPr>
          <w:rFonts w:eastAsia="华文楷体" w:hint="eastAsia"/>
          <w:sz w:val="24"/>
        </w:rPr>
        <w:t>SLAM</w:t>
      </w:r>
      <w:r w:rsidR="00D636D4">
        <w:rPr>
          <w:rFonts w:eastAsia="华文楷体" w:hint="eastAsia"/>
          <w:sz w:val="24"/>
        </w:rPr>
        <w:t>框架是</w:t>
      </w:r>
      <w:r w:rsidR="00D636D4">
        <w:rPr>
          <w:rFonts w:eastAsia="华文楷体" w:hint="eastAsia"/>
          <w:sz w:val="24"/>
        </w:rPr>
        <w:t>ORB-SLAM</w:t>
      </w:r>
      <w:r w:rsidR="00D636D4">
        <w:rPr>
          <w:rFonts w:eastAsia="华文楷体"/>
          <w:sz w:val="24"/>
        </w:rPr>
        <w:t>2</w:t>
      </w:r>
      <w:r w:rsidR="00D636D4">
        <w:rPr>
          <w:rFonts w:eastAsia="华文楷体" w:hint="eastAsia"/>
          <w:sz w:val="24"/>
        </w:rPr>
        <w:t>，将</w:t>
      </w:r>
      <w:r w:rsidR="00D636D4">
        <w:rPr>
          <w:rFonts w:eastAsia="华文楷体" w:hint="eastAsia"/>
          <w:sz w:val="24"/>
        </w:rPr>
        <w:t>ORB</w:t>
      </w:r>
      <w:r w:rsidR="00D636D4">
        <w:rPr>
          <w:rFonts w:eastAsia="华文楷体" w:hint="eastAsia"/>
          <w:sz w:val="24"/>
        </w:rPr>
        <w:t>描述子替换为深度学习描述子，并且需要根据深度学习描述子的特性对</w:t>
      </w:r>
      <w:r w:rsidR="00D636D4">
        <w:rPr>
          <w:rFonts w:eastAsia="华文楷体" w:hint="eastAsia"/>
          <w:sz w:val="24"/>
        </w:rPr>
        <w:t>SLAM</w:t>
      </w:r>
      <w:r w:rsidR="00D636D4">
        <w:rPr>
          <w:rFonts w:eastAsia="华文楷体" w:hint="eastAsia"/>
          <w:sz w:val="24"/>
        </w:rPr>
        <w:t>框架进行一些调整。同时我们也需要对深度学习描述子生成词袋，以做回环检测使用。整个单目</w:t>
      </w:r>
      <w:r w:rsidR="0082468B">
        <w:rPr>
          <w:rFonts w:eastAsia="华文楷体" w:hint="eastAsia"/>
          <w:sz w:val="24"/>
        </w:rPr>
        <w:t>SLAM</w:t>
      </w:r>
      <w:r w:rsidR="00D636D4">
        <w:rPr>
          <w:rFonts w:eastAsia="华文楷体" w:hint="eastAsia"/>
          <w:sz w:val="24"/>
        </w:rPr>
        <w:t>系统搭建好以后，还需要解决单目</w:t>
      </w:r>
      <w:r w:rsidR="0082468B">
        <w:rPr>
          <w:rFonts w:eastAsia="华文楷体" w:hint="eastAsia"/>
          <w:sz w:val="24"/>
        </w:rPr>
        <w:t>相机</w:t>
      </w:r>
      <w:r w:rsidR="00D636D4">
        <w:rPr>
          <w:rFonts w:eastAsia="华文楷体" w:hint="eastAsia"/>
          <w:sz w:val="24"/>
        </w:rPr>
        <w:t>的尺度问题，所以需要利用</w:t>
      </w:r>
      <w:r w:rsidR="00D636D4">
        <w:rPr>
          <w:rFonts w:eastAsia="华文楷体" w:hint="eastAsia"/>
          <w:sz w:val="24"/>
        </w:rPr>
        <w:t>IMU</w:t>
      </w:r>
      <w:r w:rsidR="00D636D4">
        <w:rPr>
          <w:rFonts w:eastAsia="华文楷体" w:hint="eastAsia"/>
          <w:sz w:val="24"/>
        </w:rPr>
        <w:t>对单目尺度进行恢复</w:t>
      </w:r>
      <w:r w:rsidR="00444440">
        <w:rPr>
          <w:rFonts w:eastAsia="华文楷体" w:hint="eastAsia"/>
          <w:sz w:val="24"/>
        </w:rPr>
        <w:t>。对于地图点的尺度恢复完成以后，还需要</w:t>
      </w:r>
      <w:r w:rsidR="00D859AE">
        <w:rPr>
          <w:rFonts w:eastAsia="华文楷体" w:hint="eastAsia"/>
          <w:sz w:val="24"/>
        </w:rPr>
        <w:t>找到一种合适的格式和结构</w:t>
      </w:r>
      <w:r w:rsidR="00444440">
        <w:rPr>
          <w:rFonts w:eastAsia="华文楷体" w:hint="eastAsia"/>
          <w:sz w:val="24"/>
        </w:rPr>
        <w:t>对地图点进行保存</w:t>
      </w:r>
      <w:r w:rsidR="00D859AE">
        <w:rPr>
          <w:rFonts w:eastAsia="华文楷体" w:hint="eastAsia"/>
          <w:sz w:val="24"/>
        </w:rPr>
        <w:t>。</w:t>
      </w:r>
    </w:p>
    <w:p w14:paraId="51FE66BE" w14:textId="388B8264" w:rsidR="00C166EC" w:rsidRDefault="00C166EC" w:rsidP="00BF6AA8">
      <w:pPr>
        <w:snapToGrid w:val="0"/>
        <w:spacing w:beforeLines="50" w:before="156" w:line="300" w:lineRule="auto"/>
        <w:ind w:firstLineChars="200" w:firstLine="480"/>
        <w:jc w:val="left"/>
        <w:rPr>
          <w:rFonts w:eastAsia="华文楷体"/>
          <w:sz w:val="24"/>
        </w:rPr>
      </w:pPr>
      <w:r>
        <w:rPr>
          <w:rFonts w:eastAsia="华文楷体" w:hint="eastAsia"/>
          <w:sz w:val="24"/>
        </w:rPr>
        <w:t>2.2.3</w:t>
      </w:r>
      <w:r w:rsidR="00444440">
        <w:rPr>
          <w:rFonts w:eastAsia="华文楷体"/>
          <w:sz w:val="24"/>
        </w:rPr>
        <w:tab/>
      </w:r>
      <w:r w:rsidR="00444440">
        <w:rPr>
          <w:rFonts w:eastAsia="华文楷体" w:hint="eastAsia"/>
          <w:sz w:val="24"/>
        </w:rPr>
        <w:t>基于深度视觉特征描述符的重定位</w:t>
      </w:r>
    </w:p>
    <w:p w14:paraId="5B15FB09" w14:textId="49B6E500" w:rsidR="00444440" w:rsidRDefault="00444440" w:rsidP="00BF6AA8">
      <w:pPr>
        <w:snapToGrid w:val="0"/>
        <w:spacing w:beforeLines="50" w:before="156" w:line="300" w:lineRule="auto"/>
        <w:ind w:firstLineChars="200" w:firstLine="480"/>
        <w:jc w:val="left"/>
        <w:rPr>
          <w:rFonts w:eastAsia="华文楷体"/>
          <w:sz w:val="24"/>
        </w:rPr>
      </w:pPr>
      <w:r>
        <w:rPr>
          <w:rFonts w:eastAsia="华文楷体" w:hint="eastAsia"/>
          <w:sz w:val="24"/>
        </w:rPr>
        <w:t>当我们建好视觉地图以后，还需要利用地图进行车辆的重定位。而重定位主要涉及的就是当前图片的特征点描述符与地图里面的特征点描述符进行匹配，而地图点的数量比较大，所以需要</w:t>
      </w:r>
      <w:r w:rsidR="00444098">
        <w:rPr>
          <w:rFonts w:eastAsia="华文楷体" w:hint="eastAsia"/>
          <w:sz w:val="24"/>
        </w:rPr>
        <w:t>对描述符的索引结构进行优化，设计针对此描述符更高效的检索方式</w:t>
      </w:r>
      <w:r w:rsidR="00387F76">
        <w:rPr>
          <w:rFonts w:eastAsia="华文楷体" w:hint="eastAsia"/>
          <w:sz w:val="24"/>
        </w:rPr>
        <w:t>。</w:t>
      </w:r>
      <w:r w:rsidR="009C0618" w:rsidRPr="009C0618">
        <w:rPr>
          <w:rFonts w:eastAsia="华文楷体" w:hint="eastAsia"/>
          <w:sz w:val="24"/>
        </w:rPr>
        <w:t>在得到匹配的地图点之后，就需要做</w:t>
      </w:r>
      <w:r w:rsidR="009C0618" w:rsidRPr="009C0618">
        <w:rPr>
          <w:rFonts w:eastAsia="华文楷体" w:hint="eastAsia"/>
          <w:sz w:val="24"/>
        </w:rPr>
        <w:t>PNP</w:t>
      </w:r>
      <w:r w:rsidR="009C0618" w:rsidRPr="009C0618">
        <w:rPr>
          <w:rFonts w:eastAsia="华文楷体" w:hint="eastAsia"/>
          <w:sz w:val="24"/>
        </w:rPr>
        <w:t>，解算出本图像帧的位姿。</w:t>
      </w:r>
    </w:p>
    <w:p w14:paraId="73306112" w14:textId="56B93036"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2.3 </w:t>
      </w:r>
      <w:r>
        <w:rPr>
          <w:rFonts w:eastAsia="华文楷体" w:hint="eastAsia"/>
          <w:sz w:val="24"/>
        </w:rPr>
        <w:t>拟解决的关键问题</w:t>
      </w:r>
    </w:p>
    <w:p w14:paraId="7EFDDA9A" w14:textId="0B9C672F" w:rsidR="00444098" w:rsidRDefault="003C4D6F" w:rsidP="00BF6AA8">
      <w:pPr>
        <w:snapToGrid w:val="0"/>
        <w:spacing w:beforeLines="50" w:before="156" w:line="300" w:lineRule="auto"/>
        <w:ind w:firstLineChars="200" w:firstLine="480"/>
        <w:jc w:val="left"/>
        <w:rPr>
          <w:rFonts w:eastAsia="华文楷体"/>
          <w:sz w:val="24"/>
        </w:rPr>
      </w:pPr>
      <w:r>
        <w:rPr>
          <w:rFonts w:eastAsia="华文楷体" w:hint="eastAsia"/>
          <w:sz w:val="24"/>
        </w:rPr>
        <w:t>利用深度二进制描述符解决浮点型深度学习描述符计算量大、效率低的问题，并且保证描述符的匹配精度</w:t>
      </w:r>
    </w:p>
    <w:p w14:paraId="44392BB2" w14:textId="12739D6C" w:rsidR="003C4D6F" w:rsidRDefault="003C4D6F" w:rsidP="003C4D6F">
      <w:pPr>
        <w:snapToGrid w:val="0"/>
        <w:spacing w:beforeLines="50" w:before="156" w:line="300" w:lineRule="auto"/>
        <w:ind w:firstLineChars="200" w:firstLine="480"/>
        <w:jc w:val="left"/>
        <w:rPr>
          <w:rFonts w:eastAsia="华文楷体"/>
          <w:sz w:val="24"/>
        </w:rPr>
      </w:pPr>
      <w:r>
        <w:rPr>
          <w:rFonts w:eastAsia="华文楷体" w:hint="eastAsia"/>
          <w:sz w:val="24"/>
        </w:rPr>
        <w:t>利用卷积神经网络解决传统描述符的低鲁棒性，提高</w:t>
      </w:r>
      <w:r>
        <w:rPr>
          <w:rFonts w:eastAsia="华文楷体" w:hint="eastAsia"/>
          <w:sz w:val="24"/>
        </w:rPr>
        <w:t>SLAM</w:t>
      </w:r>
      <w:r>
        <w:rPr>
          <w:rFonts w:eastAsia="华文楷体" w:hint="eastAsia"/>
          <w:sz w:val="24"/>
        </w:rPr>
        <w:t>系统的精度</w:t>
      </w:r>
    </w:p>
    <w:p w14:paraId="786AF9B8" w14:textId="433DF28D" w:rsidR="007A4EE2" w:rsidRPr="003C4D6F" w:rsidRDefault="007A4EE2" w:rsidP="003C4D6F">
      <w:pPr>
        <w:snapToGrid w:val="0"/>
        <w:spacing w:beforeLines="50" w:before="156" w:line="300" w:lineRule="auto"/>
        <w:ind w:firstLineChars="200" w:firstLine="480"/>
        <w:jc w:val="left"/>
        <w:rPr>
          <w:rFonts w:eastAsia="华文楷体"/>
          <w:sz w:val="24"/>
        </w:rPr>
      </w:pPr>
      <w:r>
        <w:rPr>
          <w:rFonts w:eastAsia="华文楷体" w:hint="eastAsia"/>
          <w:sz w:val="24"/>
        </w:rPr>
        <w:t>设计合适的地图点索引结构，能够更高效地进行车辆的重定位</w:t>
      </w:r>
    </w:p>
    <w:p w14:paraId="1E04A855" w14:textId="77777777" w:rsidR="00CD6130" w:rsidRPr="00A47BBE" w:rsidRDefault="00CD6130"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lastRenderedPageBreak/>
        <w:t>拟采取的研究方法、</w:t>
      </w:r>
      <w:bookmarkStart w:id="16" w:name="OLE_LINK7"/>
      <w:bookmarkStart w:id="17" w:name="OLE_LINK8"/>
      <w:r w:rsidR="000C373D">
        <w:rPr>
          <w:rFonts w:eastAsia="仿宋_GB2312" w:hint="eastAsia"/>
          <w:b/>
          <w:sz w:val="24"/>
        </w:rPr>
        <w:t>研究</w:t>
      </w:r>
      <w:r w:rsidRPr="00A47BBE">
        <w:rPr>
          <w:rFonts w:eastAsia="仿宋_GB2312"/>
          <w:b/>
          <w:sz w:val="24"/>
        </w:rPr>
        <w:t>方案</w:t>
      </w:r>
      <w:bookmarkEnd w:id="16"/>
      <w:bookmarkEnd w:id="1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331AC170" w:rsidR="00CD6130" w:rsidRDefault="00B70D62"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 xml:space="preserve">3.1 </w:t>
      </w:r>
      <w:r>
        <w:rPr>
          <w:rFonts w:eastAsia="华文楷体" w:hint="eastAsia"/>
          <w:sz w:val="24"/>
        </w:rPr>
        <w:t>拟采取的研究方法</w:t>
      </w:r>
    </w:p>
    <w:p w14:paraId="607C85A0" w14:textId="221752FB"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文献研究法</w:t>
      </w:r>
      <w:r w:rsidR="00365B4B">
        <w:rPr>
          <w:rFonts w:eastAsia="华文楷体" w:hint="eastAsia"/>
          <w:sz w:val="24"/>
        </w:rPr>
        <w:t>：首先对于传统描述符的局限性进行调研，然后根据这些局限性寻找深度学习的解决方案。第二是查阅深度学习模型的搭建方法，借鉴好的网络结构，并根据自己的需要进行调整和改进。</w:t>
      </w:r>
      <w:r w:rsidR="009A63EE">
        <w:rPr>
          <w:rFonts w:eastAsia="华文楷体" w:hint="eastAsia"/>
          <w:sz w:val="24"/>
        </w:rPr>
        <w:t>第三是查看好的对网络的二进制方法，得到一个效果更佳的二进制描述符。</w:t>
      </w:r>
    </w:p>
    <w:p w14:paraId="6D84ED88" w14:textId="3D07FC20" w:rsidR="00DD5944" w:rsidRDefault="00DD5944" w:rsidP="00BF6AA8">
      <w:pPr>
        <w:snapToGrid w:val="0"/>
        <w:spacing w:beforeLines="50" w:before="156" w:line="300" w:lineRule="auto"/>
        <w:ind w:firstLineChars="200" w:firstLine="480"/>
        <w:jc w:val="left"/>
        <w:rPr>
          <w:rFonts w:eastAsia="华文楷体"/>
          <w:sz w:val="24"/>
        </w:rPr>
      </w:pPr>
      <w:r>
        <w:rPr>
          <w:rFonts w:eastAsia="华文楷体" w:hint="eastAsia"/>
          <w:sz w:val="24"/>
        </w:rPr>
        <w:t>实验法</w:t>
      </w:r>
      <w:r w:rsidR="00365B4B">
        <w:rPr>
          <w:rFonts w:eastAsia="华文楷体" w:hint="eastAsia"/>
          <w:sz w:val="24"/>
        </w:rPr>
        <w:t>：</w:t>
      </w:r>
      <w:r w:rsidR="009A63EE">
        <w:rPr>
          <w:rFonts w:eastAsia="华文楷体" w:hint="eastAsia"/>
          <w:sz w:val="24"/>
        </w:rPr>
        <w:t>当生成描述符的网络模型搭建完成以后，需要用数据集对网络的结果进行验证；也需要利用生成的二进制描述符进行两张图片的匹配，验证图片的匹配效果；最后需要将</w:t>
      </w:r>
      <w:r w:rsidR="00C71796">
        <w:rPr>
          <w:rFonts w:eastAsia="华文楷体" w:hint="eastAsia"/>
          <w:sz w:val="24"/>
        </w:rPr>
        <w:t>集成好的</w:t>
      </w:r>
      <w:r w:rsidR="00C71796">
        <w:rPr>
          <w:rFonts w:eastAsia="华文楷体" w:hint="eastAsia"/>
          <w:sz w:val="24"/>
        </w:rPr>
        <w:t>SLAM</w:t>
      </w:r>
      <w:r w:rsidR="00C71796">
        <w:rPr>
          <w:rFonts w:eastAsia="华文楷体" w:hint="eastAsia"/>
          <w:sz w:val="24"/>
        </w:rPr>
        <w:t>系统利用公开数据及和实车试验进行验证，探究</w:t>
      </w:r>
      <w:r w:rsidR="009C0618">
        <w:rPr>
          <w:rFonts w:eastAsia="华文楷体" w:hint="eastAsia"/>
          <w:sz w:val="24"/>
        </w:rPr>
        <w:t>设计的描述子是否能满足需求。</w:t>
      </w:r>
    </w:p>
    <w:p w14:paraId="18FAF125" w14:textId="059765D9" w:rsidR="00B70D62"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3.2 </w:t>
      </w:r>
      <w:r>
        <w:rPr>
          <w:rFonts w:eastAsia="华文楷体" w:hint="eastAsia"/>
          <w:sz w:val="24"/>
        </w:rPr>
        <w:t>拟采取的研究方案</w:t>
      </w:r>
    </w:p>
    <w:p w14:paraId="1C2AD6F4" w14:textId="2852730F" w:rsidR="00C95834" w:rsidRDefault="00C95834" w:rsidP="00C95834">
      <w:pPr>
        <w:snapToGrid w:val="0"/>
        <w:spacing w:beforeLines="50" w:before="156" w:line="300" w:lineRule="auto"/>
        <w:ind w:firstLineChars="200" w:firstLine="420"/>
        <w:jc w:val="center"/>
        <w:rPr>
          <w:rFonts w:eastAsia="华文楷体"/>
          <w:sz w:val="24"/>
        </w:rPr>
      </w:pPr>
      <w:r w:rsidRPr="00C95834">
        <w:rPr>
          <w:rFonts w:hint="eastAsia"/>
          <w:noProof/>
        </w:rPr>
        <w:drawing>
          <wp:inline distT="0" distB="0" distL="0" distR="0" wp14:anchorId="2AAEF22D" wp14:editId="545AB3FE">
            <wp:extent cx="1817873"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2356" cy="2972763"/>
                    </a:xfrm>
                    <a:prstGeom prst="rect">
                      <a:avLst/>
                    </a:prstGeom>
                    <a:noFill/>
                    <a:ln>
                      <a:noFill/>
                    </a:ln>
                  </pic:spPr>
                </pic:pic>
              </a:graphicData>
            </a:graphic>
          </wp:inline>
        </w:drawing>
      </w:r>
    </w:p>
    <w:p w14:paraId="7C01F7F5" w14:textId="76961C6E" w:rsidR="009C0618" w:rsidRDefault="00506702"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59165D">
        <w:rPr>
          <w:rFonts w:eastAsia="华文楷体" w:hint="eastAsia"/>
          <w:sz w:val="24"/>
        </w:rPr>
        <w:t>文献调研：首先广泛阅读文献，对已有的深度学习模型、算法进行梳理和比较，找出其中的不足与技术难点，并对其中的问题进行细致的思考和分析，提出自己的解决方案</w:t>
      </w:r>
    </w:p>
    <w:p w14:paraId="5C3B8A5D" w14:textId="73A96EFE" w:rsidR="00506702" w:rsidRDefault="00506702" w:rsidP="00BF6AA8">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w:t>
      </w:r>
      <w:r w:rsidR="0059165D">
        <w:rPr>
          <w:rFonts w:eastAsia="华文楷体" w:hint="eastAsia"/>
          <w:sz w:val="24"/>
        </w:rPr>
        <w:t>方案设计、优化：</w:t>
      </w:r>
      <w:r w:rsidR="005656F1">
        <w:rPr>
          <w:rFonts w:eastAsia="华文楷体" w:hint="eastAsia"/>
          <w:sz w:val="24"/>
        </w:rPr>
        <w:t>对于文献调用发现的已有的模型的不足，提出自己的方案，解决其中的不足。在方案具有一定的创新型的前提下，对方案进行优化设计</w:t>
      </w:r>
      <w:r w:rsidR="00BB3772">
        <w:rPr>
          <w:rFonts w:eastAsia="华文楷体" w:hint="eastAsia"/>
          <w:sz w:val="24"/>
        </w:rPr>
        <w:t>。</w:t>
      </w:r>
    </w:p>
    <w:p w14:paraId="53518029" w14:textId="13BBC213" w:rsidR="003A61B7" w:rsidRDefault="00506702" w:rsidP="003A61B7">
      <w:pPr>
        <w:snapToGrid w:val="0"/>
        <w:spacing w:beforeLines="50" w:before="156" w:line="300" w:lineRule="auto"/>
        <w:ind w:firstLineChars="200" w:firstLine="480"/>
        <w:jc w:val="left"/>
        <w:rPr>
          <w:rFonts w:eastAsia="华文楷体"/>
          <w:sz w:val="24"/>
        </w:rPr>
      </w:pPr>
      <w:r>
        <w:rPr>
          <w:rFonts w:eastAsia="华文楷体"/>
          <w:sz w:val="24"/>
        </w:rPr>
        <w:t>3)</w:t>
      </w:r>
      <w:r w:rsidR="00BB3772">
        <w:rPr>
          <w:rFonts w:eastAsia="华文楷体" w:hint="eastAsia"/>
          <w:sz w:val="24"/>
        </w:rPr>
        <w:t>算法开发：根据文献调研的结果，以及设计的方案，我们首先对描述符进行</w:t>
      </w:r>
      <w:r w:rsidR="00BB3772">
        <w:rPr>
          <w:rFonts w:eastAsia="华文楷体" w:hint="eastAsia"/>
          <w:sz w:val="24"/>
        </w:rPr>
        <w:lastRenderedPageBreak/>
        <w:t>设计，这也是整个项目中最关键的部分，描述符的质量决定了</w:t>
      </w:r>
      <w:r w:rsidR="00BB3772">
        <w:rPr>
          <w:rFonts w:eastAsia="华文楷体" w:hint="eastAsia"/>
          <w:sz w:val="24"/>
        </w:rPr>
        <w:t>SLAM</w:t>
      </w:r>
      <w:r w:rsidR="00BB3772">
        <w:rPr>
          <w:rFonts w:eastAsia="华文楷体" w:hint="eastAsia"/>
          <w:sz w:val="24"/>
        </w:rPr>
        <w:t>系统的鲁棒性，也决定了重定位的效果。</w:t>
      </w:r>
      <w:r w:rsidR="000D755F">
        <w:rPr>
          <w:rFonts w:eastAsia="华文楷体" w:hint="eastAsia"/>
          <w:sz w:val="24"/>
        </w:rPr>
        <w:t>描述符设计好之后需要集成到视觉</w:t>
      </w:r>
      <w:r w:rsidR="000D755F">
        <w:rPr>
          <w:rFonts w:eastAsia="华文楷体" w:hint="eastAsia"/>
          <w:sz w:val="24"/>
        </w:rPr>
        <w:t>SLAM</w:t>
      </w:r>
      <w:r w:rsidR="000D755F">
        <w:rPr>
          <w:rFonts w:eastAsia="华文楷体" w:hint="eastAsia"/>
          <w:sz w:val="24"/>
        </w:rPr>
        <w:t>系统里面，并且需要对</w:t>
      </w:r>
      <w:r w:rsidR="000D755F">
        <w:rPr>
          <w:rFonts w:eastAsia="华文楷体" w:hint="eastAsia"/>
          <w:sz w:val="24"/>
        </w:rPr>
        <w:t>SLAM</w:t>
      </w:r>
      <w:r w:rsidR="000D755F">
        <w:rPr>
          <w:rFonts w:eastAsia="华文楷体" w:hint="eastAsia"/>
          <w:sz w:val="24"/>
        </w:rPr>
        <w:t>系统做相应的修改。因为回环检测需要词袋，所以还需要对深度描述符生成词袋的算法进行开发。为了能够进行重定位，还需要开发重定位模块</w:t>
      </w:r>
      <w:r w:rsidR="003A61B7">
        <w:rPr>
          <w:rFonts w:eastAsia="华文楷体" w:hint="eastAsia"/>
          <w:sz w:val="24"/>
        </w:rPr>
        <w:t>，并进行算法优化，提高重定位的效率和效果。</w:t>
      </w:r>
    </w:p>
    <w:p w14:paraId="31C33DF3" w14:textId="28E54ACF" w:rsidR="000D755F" w:rsidRDefault="000D755F" w:rsidP="00BF6AA8">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算法验证</w:t>
      </w:r>
      <w:r w:rsidR="003A61B7">
        <w:rPr>
          <w:rFonts w:eastAsia="华文楷体" w:hint="eastAsia"/>
          <w:sz w:val="24"/>
        </w:rPr>
        <w:t>：描述符设计好以后需要用</w:t>
      </w:r>
      <w:r w:rsidR="003A61B7">
        <w:rPr>
          <w:rFonts w:eastAsia="华文楷体" w:hint="eastAsia"/>
          <w:sz w:val="24"/>
        </w:rPr>
        <w:t>UBC</w:t>
      </w:r>
      <w:r w:rsidR="003A61B7">
        <w:rPr>
          <w:rFonts w:eastAsia="华文楷体"/>
          <w:sz w:val="24"/>
        </w:rPr>
        <w:t xml:space="preserve"> </w:t>
      </w:r>
      <w:r w:rsidR="003A61B7">
        <w:rPr>
          <w:rFonts w:eastAsia="华文楷体" w:hint="eastAsia"/>
          <w:sz w:val="24"/>
        </w:rPr>
        <w:t>benchmark</w:t>
      </w:r>
      <w:r w:rsidR="003A61B7">
        <w:rPr>
          <w:rFonts w:eastAsia="华文楷体" w:hint="eastAsia"/>
          <w:sz w:val="24"/>
        </w:rPr>
        <w:t>数据集进行</w:t>
      </w:r>
      <w:r w:rsidR="003A61B7">
        <w:rPr>
          <w:rFonts w:eastAsia="华文楷体" w:hint="eastAsia"/>
          <w:sz w:val="24"/>
        </w:rPr>
        <w:t>FPR</w:t>
      </w:r>
      <w:r w:rsidR="003A61B7">
        <w:rPr>
          <w:rFonts w:eastAsia="华文楷体"/>
          <w:sz w:val="24"/>
        </w:rPr>
        <w:t>95</w:t>
      </w:r>
      <w:r w:rsidR="003A61B7">
        <w:rPr>
          <w:rFonts w:eastAsia="华文楷体" w:hint="eastAsia"/>
          <w:sz w:val="24"/>
        </w:rPr>
        <w:t>的验证，</w:t>
      </w:r>
      <w:r w:rsidR="003A61B7">
        <w:rPr>
          <w:rFonts w:eastAsia="华文楷体" w:hint="eastAsia"/>
          <w:sz w:val="24"/>
        </w:rPr>
        <w:t>FPR</w:t>
      </w:r>
      <w:r w:rsidR="003A61B7">
        <w:rPr>
          <w:rFonts w:eastAsia="华文楷体"/>
          <w:sz w:val="24"/>
        </w:rPr>
        <w:t>95</w:t>
      </w:r>
      <w:r w:rsidR="003A61B7">
        <w:rPr>
          <w:rFonts w:eastAsia="华文楷体" w:hint="eastAsia"/>
          <w:sz w:val="24"/>
        </w:rPr>
        <w:t>越小越好。然后还需要设计算法来进行两张相近图片的匹配，验证描述符的匹配效果。深度二进制描述符集成到</w:t>
      </w:r>
      <w:r w:rsidR="003A61B7">
        <w:rPr>
          <w:rFonts w:eastAsia="华文楷体" w:hint="eastAsia"/>
          <w:sz w:val="24"/>
        </w:rPr>
        <w:t>SLAM</w:t>
      </w:r>
      <w:r w:rsidR="003A61B7">
        <w:rPr>
          <w:rFonts w:eastAsia="华文楷体" w:hint="eastAsia"/>
          <w:sz w:val="24"/>
        </w:rPr>
        <w:t>系统上之后，</w:t>
      </w:r>
      <w:r w:rsidR="002A536F">
        <w:rPr>
          <w:rFonts w:eastAsia="华文楷体" w:hint="eastAsia"/>
          <w:sz w:val="24"/>
        </w:rPr>
        <w:t>首先需要利用公开数据集，如</w:t>
      </w:r>
      <w:r w:rsidR="002A536F">
        <w:rPr>
          <w:rFonts w:eastAsia="华文楷体" w:hint="eastAsia"/>
          <w:sz w:val="24"/>
        </w:rPr>
        <w:t>KITTI</w:t>
      </w:r>
      <w:r w:rsidR="002A536F">
        <w:rPr>
          <w:rFonts w:eastAsia="华文楷体" w:hint="eastAsia"/>
          <w:sz w:val="24"/>
        </w:rPr>
        <w:t>、</w:t>
      </w:r>
      <w:r w:rsidR="002A536F">
        <w:rPr>
          <w:rFonts w:eastAsia="华文楷体" w:hint="eastAsia"/>
          <w:sz w:val="24"/>
        </w:rPr>
        <w:t>Tartanair</w:t>
      </w:r>
      <w:r w:rsidR="002A536F">
        <w:rPr>
          <w:rFonts w:eastAsia="华文楷体" w:hint="eastAsia"/>
          <w:sz w:val="24"/>
        </w:rPr>
        <w:t>数据集进行建图算法的验证。最终需要将算法在实车上进行实验，验证建图算法和重定位算法在实际中的效果</w:t>
      </w:r>
      <w:r w:rsidR="007117DC">
        <w:rPr>
          <w:rFonts w:eastAsia="华文楷体" w:hint="eastAsia"/>
          <w:sz w:val="24"/>
        </w:rPr>
        <w:t>，验证算法的泛化性。</w:t>
      </w:r>
    </w:p>
    <w:p w14:paraId="2CC84241" w14:textId="3AE9E2BC" w:rsidR="00B70D62" w:rsidRPr="00A47BBE" w:rsidRDefault="00B70D62"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3.3 </w:t>
      </w:r>
      <w:r>
        <w:rPr>
          <w:rFonts w:eastAsia="华文楷体" w:hint="eastAsia"/>
          <w:sz w:val="24"/>
        </w:rPr>
        <w:t>可行性分析</w:t>
      </w:r>
    </w:p>
    <w:p w14:paraId="445CB174" w14:textId="7E0FAA44" w:rsidR="00CD6130" w:rsidRDefault="00B15F79" w:rsidP="00BF6AA8">
      <w:pPr>
        <w:snapToGrid w:val="0"/>
        <w:spacing w:beforeLines="50" w:before="156" w:line="300" w:lineRule="auto"/>
        <w:ind w:firstLineChars="200" w:firstLine="480"/>
        <w:jc w:val="left"/>
        <w:rPr>
          <w:rFonts w:eastAsia="华文楷体"/>
          <w:sz w:val="24"/>
        </w:rPr>
      </w:pPr>
      <w:r>
        <w:rPr>
          <w:rFonts w:eastAsia="华文楷体"/>
          <w:sz w:val="24"/>
        </w:rPr>
        <w:t>1)</w:t>
      </w:r>
      <w:r>
        <w:rPr>
          <w:rFonts w:eastAsia="华文楷体" w:hint="eastAsia"/>
          <w:sz w:val="24"/>
        </w:rPr>
        <w:t>理论分析：深度学习网络</w:t>
      </w:r>
      <w:r>
        <w:rPr>
          <w:rFonts w:eastAsia="华文楷体" w:hint="eastAsia"/>
          <w:sz w:val="24"/>
        </w:rPr>
        <w:t>CNN</w:t>
      </w:r>
      <w:r>
        <w:rPr>
          <w:rFonts w:eastAsia="华文楷体" w:hint="eastAsia"/>
          <w:sz w:val="24"/>
        </w:rPr>
        <w:t>被广泛证明能够更好地提取图片的信息，对图片进行编码，得到特征向量。而描述子的本质也是</w:t>
      </w:r>
      <w:r w:rsidR="00CE24E9">
        <w:rPr>
          <w:rFonts w:eastAsia="华文楷体" w:hint="eastAsia"/>
          <w:sz w:val="24"/>
        </w:rPr>
        <w:t>将</w:t>
      </w:r>
      <w:r>
        <w:rPr>
          <w:rFonts w:eastAsia="华文楷体" w:hint="eastAsia"/>
          <w:sz w:val="24"/>
        </w:rPr>
        <w:t>一个图片小块的信息编码为一个</w:t>
      </w:r>
      <w:r>
        <w:rPr>
          <w:rFonts w:eastAsia="华文楷体" w:hint="eastAsia"/>
          <w:sz w:val="24"/>
        </w:rPr>
        <w:t>128</w:t>
      </w:r>
      <w:r>
        <w:rPr>
          <w:rFonts w:eastAsia="华文楷体" w:hint="eastAsia"/>
          <w:sz w:val="24"/>
        </w:rPr>
        <w:t>维或者</w:t>
      </w:r>
      <w:r>
        <w:rPr>
          <w:rFonts w:eastAsia="华文楷体" w:hint="eastAsia"/>
          <w:sz w:val="24"/>
        </w:rPr>
        <w:t>256</w:t>
      </w:r>
      <w:r>
        <w:rPr>
          <w:rFonts w:eastAsia="华文楷体" w:hint="eastAsia"/>
          <w:sz w:val="24"/>
        </w:rPr>
        <w:t>维的向量，</w:t>
      </w:r>
      <w:r w:rsidR="00CE24E9">
        <w:rPr>
          <w:rFonts w:eastAsia="华文楷体" w:hint="eastAsia"/>
          <w:sz w:val="24"/>
        </w:rPr>
        <w:t>本质也是图片信息的提取。所以利用</w:t>
      </w:r>
      <w:r w:rsidR="00CE24E9">
        <w:rPr>
          <w:rFonts w:eastAsia="华文楷体" w:hint="eastAsia"/>
          <w:sz w:val="24"/>
        </w:rPr>
        <w:t>CNN</w:t>
      </w:r>
      <w:r w:rsidR="00CE24E9">
        <w:rPr>
          <w:rFonts w:eastAsia="华文楷体" w:hint="eastAsia"/>
          <w:sz w:val="24"/>
        </w:rPr>
        <w:t>提取描述子的方案是可行的。并且</w:t>
      </w:r>
      <w:r w:rsidR="00CE24E9">
        <w:rPr>
          <w:rFonts w:eastAsia="华文楷体" w:hint="eastAsia"/>
          <w:sz w:val="24"/>
        </w:rPr>
        <w:t>CNN</w:t>
      </w:r>
      <w:r w:rsidR="00CE24E9">
        <w:rPr>
          <w:rFonts w:eastAsia="华文楷体" w:hint="eastAsia"/>
          <w:sz w:val="24"/>
        </w:rPr>
        <w:t>对于图片信息的提取比传统的描述子更加鲁棒，所以用深度学习</w:t>
      </w:r>
      <w:r w:rsidR="009C5C95">
        <w:rPr>
          <w:rFonts w:eastAsia="华文楷体" w:hint="eastAsia"/>
          <w:sz w:val="24"/>
        </w:rPr>
        <w:t>提取的描述子理论上来说会有更好的效果。</w:t>
      </w:r>
    </w:p>
    <w:p w14:paraId="568C7F83" w14:textId="49092C40" w:rsidR="00CE24E9" w:rsidRDefault="00CE24E9" w:rsidP="00BF6AA8">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sz w:val="24"/>
        </w:rPr>
        <w:tab/>
      </w:r>
      <w:r>
        <w:rPr>
          <w:rFonts w:eastAsia="华文楷体"/>
          <w:sz w:val="24"/>
        </w:rPr>
        <w:tab/>
      </w:r>
      <w:r>
        <w:rPr>
          <w:rFonts w:eastAsia="华文楷体" w:hint="eastAsia"/>
          <w:sz w:val="24"/>
        </w:rPr>
        <w:t>视觉</w:t>
      </w:r>
      <w:r>
        <w:rPr>
          <w:rFonts w:eastAsia="华文楷体" w:hint="eastAsia"/>
          <w:sz w:val="24"/>
        </w:rPr>
        <w:t>SLAM</w:t>
      </w:r>
      <w:r>
        <w:rPr>
          <w:rFonts w:eastAsia="华文楷体" w:hint="eastAsia"/>
          <w:sz w:val="24"/>
        </w:rPr>
        <w:t>发展已经比较成熟，好的</w:t>
      </w:r>
      <w:r>
        <w:rPr>
          <w:rFonts w:eastAsia="华文楷体" w:hint="eastAsia"/>
          <w:sz w:val="24"/>
        </w:rPr>
        <w:t>SLAM</w:t>
      </w:r>
      <w:r>
        <w:rPr>
          <w:rFonts w:eastAsia="华文楷体" w:hint="eastAsia"/>
          <w:sz w:val="24"/>
        </w:rPr>
        <w:t>框架也</w:t>
      </w:r>
      <w:r w:rsidR="009C5C95">
        <w:rPr>
          <w:rFonts w:eastAsia="华文楷体" w:hint="eastAsia"/>
          <w:sz w:val="24"/>
        </w:rPr>
        <w:t>有开源的。所以我们只需要根据研究的描述子的特点，对</w:t>
      </w:r>
      <w:r w:rsidR="009C5C95">
        <w:rPr>
          <w:rFonts w:eastAsia="华文楷体" w:hint="eastAsia"/>
          <w:sz w:val="24"/>
        </w:rPr>
        <w:t>SLAM</w:t>
      </w:r>
      <w:r w:rsidR="009C5C95">
        <w:rPr>
          <w:rFonts w:eastAsia="华文楷体" w:hint="eastAsia"/>
          <w:sz w:val="24"/>
        </w:rPr>
        <w:t>框架进行修改和调整</w:t>
      </w:r>
      <w:r w:rsidR="00F53181">
        <w:rPr>
          <w:rFonts w:eastAsia="华文楷体" w:hint="eastAsia"/>
          <w:sz w:val="24"/>
        </w:rPr>
        <w:t>。</w:t>
      </w:r>
    </w:p>
    <w:p w14:paraId="3D623976" w14:textId="456D4A58" w:rsidR="009C5C95" w:rsidRDefault="009C5C95" w:rsidP="00BF6AA8">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实验分析：经过调研，有大量的开源的数据集可以对网络进行训练，以及对算法进行初步验证。实验室也有自动驾驶车辆，后期可以很方便地对算法进行实车实验，验证算法的鲁棒性和泛化能力。</w:t>
      </w:r>
    </w:p>
    <w:p w14:paraId="0CC9FEEB" w14:textId="7A501C17" w:rsidR="00455152" w:rsidRPr="00A47BBE" w:rsidRDefault="00455152"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研究人的研究经验：研究人在研究生期间主要学习的是自动驾驶算法的开发，对于</w:t>
      </w:r>
      <w:r>
        <w:rPr>
          <w:rFonts w:eastAsia="华文楷体" w:hint="eastAsia"/>
          <w:sz w:val="24"/>
        </w:rPr>
        <w:t>SLAM</w:t>
      </w:r>
      <w:r>
        <w:rPr>
          <w:rFonts w:eastAsia="华文楷体" w:hint="eastAsia"/>
          <w:sz w:val="24"/>
        </w:rPr>
        <w:t>算法有一定的了解。并且对于实验室的自动驾驶车辆的操作比较熟悉，实验器材使用熟练，后期做实验比较方便。</w:t>
      </w: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6AF00141" w14:textId="4689ED8D" w:rsidR="00D077E5" w:rsidRDefault="00F53181" w:rsidP="00C534D9">
      <w:pPr>
        <w:snapToGrid w:val="0"/>
        <w:spacing w:beforeLines="50" w:before="156" w:line="300" w:lineRule="auto"/>
        <w:ind w:firstLineChars="200" w:firstLine="480"/>
        <w:jc w:val="left"/>
        <w:rPr>
          <w:rFonts w:eastAsia="华文楷体"/>
          <w:sz w:val="24"/>
        </w:rPr>
      </w:pPr>
      <w:permStart w:id="226698862" w:edGrp="everyone"/>
      <w:r>
        <w:rPr>
          <w:rFonts w:eastAsia="华文楷体" w:hint="eastAsia"/>
          <w:sz w:val="24"/>
        </w:rPr>
        <w:t>4.</w:t>
      </w:r>
      <w:r>
        <w:rPr>
          <w:rFonts w:eastAsia="华文楷体"/>
          <w:sz w:val="24"/>
        </w:rPr>
        <w:t xml:space="preserve">1 </w:t>
      </w:r>
      <w:r>
        <w:rPr>
          <w:rFonts w:eastAsia="华文楷体" w:hint="eastAsia"/>
          <w:sz w:val="24"/>
        </w:rPr>
        <w:t>基于</w:t>
      </w:r>
      <w:r>
        <w:rPr>
          <w:rFonts w:eastAsia="华文楷体" w:hint="eastAsia"/>
          <w:sz w:val="24"/>
        </w:rPr>
        <w:t>triplet</w:t>
      </w:r>
      <w:r>
        <w:rPr>
          <w:rFonts w:eastAsia="华文楷体"/>
          <w:sz w:val="24"/>
        </w:rPr>
        <w:t xml:space="preserve"> </w:t>
      </w:r>
      <w:r>
        <w:rPr>
          <w:rFonts w:eastAsia="华文楷体" w:hint="eastAsia"/>
          <w:sz w:val="24"/>
        </w:rPr>
        <w:t>network</w:t>
      </w:r>
      <w:r>
        <w:rPr>
          <w:rFonts w:eastAsia="华文楷体" w:hint="eastAsia"/>
          <w:sz w:val="24"/>
        </w:rPr>
        <w:t>的深度视觉</w:t>
      </w:r>
      <w:r w:rsidR="007A30A0">
        <w:rPr>
          <w:rFonts w:eastAsia="华文楷体" w:hint="eastAsia"/>
          <w:sz w:val="24"/>
        </w:rPr>
        <w:t>二进制特征描述符的研究</w:t>
      </w:r>
    </w:p>
    <w:p w14:paraId="346B0740" w14:textId="57011AFF" w:rsidR="007A30A0" w:rsidRDefault="007A30A0" w:rsidP="00C534D9">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设计深度学习网络提取图片的描述符</w:t>
      </w:r>
    </w:p>
    <w:p w14:paraId="3B86AFDA" w14:textId="38A9651B" w:rsidR="00F53181" w:rsidRDefault="007A30A0" w:rsidP="007A30A0">
      <w:pPr>
        <w:snapToGrid w:val="0"/>
        <w:spacing w:beforeLines="50" w:before="156" w:line="300" w:lineRule="auto"/>
        <w:ind w:firstLineChars="200" w:firstLine="480"/>
        <w:jc w:val="left"/>
        <w:rPr>
          <w:rFonts w:eastAsia="华文楷体"/>
          <w:sz w:val="24"/>
        </w:rPr>
      </w:pPr>
      <w:r>
        <w:rPr>
          <w:rFonts w:eastAsia="华文楷体" w:hint="eastAsia"/>
          <w:sz w:val="24"/>
        </w:rPr>
        <w:t>2)</w:t>
      </w:r>
      <w:r w:rsidR="00FD0361">
        <w:rPr>
          <w:rFonts w:eastAsia="华文楷体" w:hint="eastAsia"/>
          <w:sz w:val="24"/>
        </w:rPr>
        <w:t>设计新的浮点型描述符的二进制方法</w:t>
      </w:r>
    </w:p>
    <w:p w14:paraId="5DEEA445" w14:textId="259F7E4A" w:rsidR="00F53181" w:rsidRDefault="00FD0361" w:rsidP="00C534D9">
      <w:pPr>
        <w:snapToGrid w:val="0"/>
        <w:spacing w:beforeLines="50" w:before="156" w:line="300" w:lineRule="auto"/>
        <w:ind w:firstLineChars="200" w:firstLine="480"/>
        <w:jc w:val="left"/>
        <w:rPr>
          <w:rFonts w:eastAsia="华文楷体"/>
          <w:sz w:val="24"/>
        </w:rPr>
      </w:pPr>
      <w:r>
        <w:rPr>
          <w:rFonts w:eastAsia="华文楷体"/>
          <w:sz w:val="24"/>
        </w:rPr>
        <w:lastRenderedPageBreak/>
        <w:t>4.2</w:t>
      </w:r>
      <w:r>
        <w:rPr>
          <w:rFonts w:eastAsia="华文楷体"/>
          <w:sz w:val="24"/>
        </w:rPr>
        <w:tab/>
      </w:r>
      <w:r>
        <w:rPr>
          <w:rFonts w:eastAsia="华文楷体" w:hint="eastAsia"/>
          <w:sz w:val="24"/>
        </w:rPr>
        <w:t>基于深度二进制描述符搭建</w:t>
      </w:r>
      <w:r>
        <w:rPr>
          <w:rFonts w:eastAsia="华文楷体" w:hint="eastAsia"/>
          <w:sz w:val="24"/>
        </w:rPr>
        <w:t>SLAM</w:t>
      </w:r>
      <w:r>
        <w:rPr>
          <w:rFonts w:eastAsia="华文楷体" w:hint="eastAsia"/>
          <w:sz w:val="24"/>
        </w:rPr>
        <w:t>系统和设计重定位模块</w:t>
      </w:r>
    </w:p>
    <w:p w14:paraId="72BCA363" w14:textId="1CDE8462"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设计基于深度二进制描述符的前端匹配算法</w:t>
      </w:r>
    </w:p>
    <w:p w14:paraId="393E674D" w14:textId="0BB2D7B4"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根据深度二进制描述符搭建视觉</w:t>
      </w:r>
      <w:r>
        <w:rPr>
          <w:rFonts w:eastAsia="华文楷体" w:hint="eastAsia"/>
          <w:sz w:val="24"/>
        </w:rPr>
        <w:t>SLAM</w:t>
      </w:r>
      <w:r>
        <w:rPr>
          <w:rFonts w:eastAsia="华文楷体" w:hint="eastAsia"/>
          <w:sz w:val="24"/>
        </w:rPr>
        <w:t>系统</w:t>
      </w:r>
    </w:p>
    <w:p w14:paraId="44A9F8A7" w14:textId="5C114B11" w:rsidR="00FD0361" w:rsidRDefault="00FD0361" w:rsidP="00C534D9">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对单目的尺度进行恢复，并采用合适的格式保存地图</w:t>
      </w:r>
    </w:p>
    <w:p w14:paraId="146D1BA5" w14:textId="0ADAAD5A" w:rsidR="00D077E5" w:rsidRPr="00A47BBE" w:rsidRDefault="00FD0361" w:rsidP="00BD5D85">
      <w:pPr>
        <w:snapToGrid w:val="0"/>
        <w:spacing w:beforeLines="50" w:before="156" w:line="300" w:lineRule="auto"/>
        <w:ind w:firstLineChars="200" w:firstLine="480"/>
        <w:jc w:val="left"/>
        <w:rPr>
          <w:rFonts w:eastAsia="华文楷体" w:hint="eastAsia"/>
          <w:sz w:val="24"/>
        </w:rPr>
      </w:pPr>
      <w:r>
        <w:rPr>
          <w:rFonts w:eastAsia="华文楷体" w:hint="eastAsia"/>
          <w:sz w:val="24"/>
        </w:rPr>
        <w:t>4)</w:t>
      </w:r>
      <w:r>
        <w:rPr>
          <w:rFonts w:eastAsia="华文楷体" w:hint="eastAsia"/>
          <w:sz w:val="24"/>
        </w:rPr>
        <w:t>研发重定位模块</w:t>
      </w:r>
    </w:p>
    <w:p w14:paraId="38CA3453" w14:textId="77777777" w:rsidR="00D077E5" w:rsidRPr="00A47BBE" w:rsidRDefault="00D077E5" w:rsidP="00BF6AA8">
      <w:pPr>
        <w:snapToGrid w:val="0"/>
        <w:spacing w:beforeLines="50" w:before="156" w:line="300" w:lineRule="auto"/>
        <w:ind w:firstLineChars="200" w:firstLine="480"/>
        <w:jc w:val="left"/>
        <w:rPr>
          <w:rFonts w:eastAsia="华文楷体"/>
          <w:sz w:val="24"/>
        </w:rPr>
      </w:pPr>
    </w:p>
    <w:p w14:paraId="40463483" w14:textId="77777777" w:rsidR="00A47BBE" w:rsidRPr="00F102C1" w:rsidRDefault="00D077E5" w:rsidP="000B41CA">
      <w:pPr>
        <w:numPr>
          <w:ilvl w:val="0"/>
          <w:numId w:val="4"/>
        </w:numPr>
        <w:spacing w:before="240" w:after="240"/>
        <w:rPr>
          <w:rFonts w:eastAsia="仿宋_GB2312"/>
          <w:b/>
          <w:sz w:val="24"/>
        </w:rPr>
      </w:pPr>
      <w:bookmarkStart w:id="18" w:name="OLE_LINK9"/>
      <w:bookmarkStart w:id="19" w:name="OLE_LINK10"/>
      <w:permEnd w:id="226698862"/>
      <w:r w:rsidRPr="000B41CA">
        <w:rPr>
          <w:rFonts w:eastAsia="仿宋_GB2312" w:hint="eastAsia"/>
          <w:b/>
          <w:sz w:val="24"/>
        </w:rPr>
        <w:t>计划进度</w:t>
      </w:r>
      <w:bookmarkEnd w:id="18"/>
      <w:bookmarkEnd w:id="19"/>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452C95FC" w14:textId="726F1CC1" w:rsidR="0002363D" w:rsidRDefault="00E203D4" w:rsidP="00BF6AA8">
      <w:pPr>
        <w:snapToGrid w:val="0"/>
        <w:spacing w:beforeLines="50" w:before="156" w:line="300" w:lineRule="auto"/>
        <w:ind w:firstLineChars="200" w:firstLine="480"/>
        <w:jc w:val="left"/>
        <w:rPr>
          <w:rFonts w:eastAsia="华文楷体"/>
          <w:sz w:val="24"/>
        </w:rPr>
      </w:pPr>
      <w:permStart w:id="1470303364" w:edGrp="everyone"/>
      <w:r>
        <w:rPr>
          <w:rFonts w:eastAsia="华文楷体" w:hint="eastAsia"/>
          <w:sz w:val="24"/>
        </w:rPr>
        <w:t xml:space="preserve">5.1 </w:t>
      </w:r>
      <w:r w:rsidR="0002363D">
        <w:rPr>
          <w:rFonts w:eastAsia="华文楷体" w:hint="eastAsia"/>
          <w:sz w:val="24"/>
        </w:rPr>
        <w:t>计划进度：</w:t>
      </w:r>
    </w:p>
    <w:p w14:paraId="5A82B65E" w14:textId="77777777" w:rsidR="0002363D" w:rsidRPr="00A47BBE"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w:t>
      </w:r>
      <w:r>
        <w:rPr>
          <w:rFonts w:eastAsia="华文楷体"/>
          <w:sz w:val="24"/>
        </w:rPr>
        <w:t>.1-2021.2.1</w:t>
      </w:r>
      <w:r>
        <w:rPr>
          <w:rFonts w:eastAsia="华文楷体" w:hint="eastAsia"/>
          <w:sz w:val="24"/>
        </w:rPr>
        <w:t>查阅传统描述符、深度学习描述符的相关算法资料，深入了解技术的原理，设计、确立自己的</w:t>
      </w:r>
      <w:r>
        <w:rPr>
          <w:rFonts w:eastAsia="华文楷体" w:hint="eastAsia"/>
          <w:sz w:val="24"/>
        </w:rPr>
        <w:t>SLAM</w:t>
      </w:r>
      <w:r>
        <w:rPr>
          <w:rFonts w:eastAsia="华文楷体" w:hint="eastAsia"/>
          <w:sz w:val="24"/>
        </w:rPr>
        <w:t>系统</w:t>
      </w:r>
    </w:p>
    <w:p w14:paraId="639B1B79" w14:textId="5A1423AE" w:rsidR="0002363D" w:rsidRPr="007356CC"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2021.2.1-2021.</w:t>
      </w:r>
      <w:r>
        <w:rPr>
          <w:rFonts w:eastAsia="华文楷体"/>
          <w:sz w:val="24"/>
        </w:rPr>
        <w:t>3</w:t>
      </w:r>
      <w:r>
        <w:rPr>
          <w:rFonts w:eastAsia="华文楷体" w:hint="eastAsia"/>
          <w:sz w:val="24"/>
        </w:rPr>
        <w:t>.1</w:t>
      </w:r>
      <w:r>
        <w:rPr>
          <w:rFonts w:eastAsia="华文楷体" w:hint="eastAsia"/>
          <w:sz w:val="24"/>
        </w:rPr>
        <w:t>学习深度学习基础知识，并学习使用开源框架</w:t>
      </w:r>
      <w:r>
        <w:rPr>
          <w:rFonts w:eastAsia="华文楷体" w:hint="eastAsia"/>
          <w:sz w:val="24"/>
        </w:rPr>
        <w:t>Pytorch</w:t>
      </w:r>
    </w:p>
    <w:p w14:paraId="5079DD4D" w14:textId="7777777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2021.4.1-2021.5.1</w:t>
      </w:r>
      <w:r>
        <w:rPr>
          <w:rFonts w:eastAsia="华文楷体" w:hint="eastAsia"/>
          <w:sz w:val="24"/>
        </w:rPr>
        <w:t>设计搭建深度描述符的模型，并编写相应的训练算法和验证算法</w:t>
      </w:r>
    </w:p>
    <w:p w14:paraId="6E2BC5D6" w14:textId="7777777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2021.5.1</w:t>
      </w:r>
      <w:r>
        <w:rPr>
          <w:rFonts w:eastAsia="华文楷体"/>
          <w:sz w:val="24"/>
        </w:rPr>
        <w:t>-2021.6.1</w:t>
      </w:r>
      <w:r>
        <w:rPr>
          <w:rFonts w:eastAsia="华文楷体" w:hint="eastAsia"/>
          <w:sz w:val="24"/>
        </w:rPr>
        <w:t>基于深度学习描述符进行</w:t>
      </w:r>
      <w:r>
        <w:rPr>
          <w:rFonts w:eastAsia="华文楷体" w:hint="eastAsia"/>
          <w:sz w:val="24"/>
        </w:rPr>
        <w:t>SLAM</w:t>
      </w:r>
      <w:r>
        <w:rPr>
          <w:rFonts w:eastAsia="华文楷体" w:hint="eastAsia"/>
          <w:sz w:val="24"/>
        </w:rPr>
        <w:t>系统的搭建，并编写</w:t>
      </w:r>
      <w:r>
        <w:rPr>
          <w:rFonts w:eastAsia="华文楷体" w:hint="eastAsia"/>
          <w:sz w:val="24"/>
        </w:rPr>
        <w:t>IMU</w:t>
      </w:r>
      <w:r>
        <w:rPr>
          <w:rFonts w:eastAsia="华文楷体" w:hint="eastAsia"/>
          <w:sz w:val="24"/>
        </w:rPr>
        <w:t>恢复尺度的算法，并保存地图</w:t>
      </w:r>
    </w:p>
    <w:p w14:paraId="20518E0B" w14:textId="2CA453B3"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2021.6.1-2021.7.1 </w:t>
      </w:r>
      <w:r>
        <w:rPr>
          <w:rFonts w:eastAsia="华文楷体" w:hint="eastAsia"/>
          <w:sz w:val="24"/>
        </w:rPr>
        <w:t>完成重定位算法的编写</w:t>
      </w:r>
    </w:p>
    <w:p w14:paraId="372BD61D" w14:textId="429EAB00"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2021.7.1-2021.8.1 </w:t>
      </w:r>
      <w:r>
        <w:rPr>
          <w:rFonts w:eastAsia="华文楷体" w:hint="eastAsia"/>
          <w:sz w:val="24"/>
        </w:rPr>
        <w:t>在开源数据集上进行算法验证</w:t>
      </w:r>
    </w:p>
    <w:p w14:paraId="5C12E967" w14:textId="7BF378F3"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2021.8.1-2021.10.1 </w:t>
      </w:r>
      <w:r>
        <w:rPr>
          <w:rFonts w:eastAsia="华文楷体" w:hint="eastAsia"/>
          <w:sz w:val="24"/>
        </w:rPr>
        <w:t>将算法移植到实验车上进行系统性的验证</w:t>
      </w:r>
    </w:p>
    <w:p w14:paraId="4673F584" w14:textId="1550AC97" w:rsidR="0002363D" w:rsidRDefault="0002363D" w:rsidP="00BF6AA8">
      <w:pPr>
        <w:snapToGrid w:val="0"/>
        <w:spacing w:beforeLines="50" w:before="156" w:line="300" w:lineRule="auto"/>
        <w:ind w:firstLineChars="200" w:firstLine="480"/>
        <w:jc w:val="left"/>
        <w:rPr>
          <w:rFonts w:eastAsia="华文楷体"/>
          <w:sz w:val="24"/>
        </w:rPr>
      </w:pPr>
      <w:r>
        <w:rPr>
          <w:rFonts w:eastAsia="华文楷体" w:hint="eastAsia"/>
          <w:sz w:val="24"/>
        </w:rPr>
        <w:t>2021.10.1-</w:t>
      </w:r>
      <w:r>
        <w:rPr>
          <w:rFonts w:eastAsia="华文楷体"/>
          <w:sz w:val="24"/>
        </w:rPr>
        <w:t xml:space="preserve"> </w:t>
      </w:r>
      <w:r>
        <w:rPr>
          <w:rFonts w:eastAsia="华文楷体" w:hint="eastAsia"/>
          <w:sz w:val="24"/>
        </w:rPr>
        <w:t>书写毕业论文，做答辩</w:t>
      </w:r>
      <w:r>
        <w:rPr>
          <w:rFonts w:eastAsia="华文楷体" w:hint="eastAsia"/>
          <w:sz w:val="24"/>
        </w:rPr>
        <w:t>PPT</w:t>
      </w:r>
    </w:p>
    <w:p w14:paraId="52F9D1AE" w14:textId="27C1F7FE" w:rsidR="0002363D"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 xml:space="preserve">5.2 </w:t>
      </w:r>
      <w:r w:rsidR="0002363D">
        <w:rPr>
          <w:rFonts w:eastAsia="华文楷体" w:hint="eastAsia"/>
          <w:sz w:val="24"/>
        </w:rPr>
        <w:t>预期</w:t>
      </w:r>
      <w:r>
        <w:rPr>
          <w:rFonts w:eastAsia="华文楷体" w:hint="eastAsia"/>
          <w:sz w:val="24"/>
        </w:rPr>
        <w:t>成果</w:t>
      </w:r>
    </w:p>
    <w:p w14:paraId="57539EE4" w14:textId="14B5B942" w:rsidR="00E203D4" w:rsidRDefault="00E203D4"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完成基于</w:t>
      </w:r>
      <w:r>
        <w:rPr>
          <w:rFonts w:eastAsia="华文楷体" w:hint="eastAsia"/>
          <w:sz w:val="24"/>
        </w:rPr>
        <w:t>triplet</w:t>
      </w:r>
      <w:r>
        <w:rPr>
          <w:rFonts w:eastAsia="华文楷体"/>
          <w:sz w:val="24"/>
        </w:rPr>
        <w:t xml:space="preserve"> </w:t>
      </w:r>
      <w:r>
        <w:rPr>
          <w:rFonts w:eastAsia="华文楷体" w:hint="eastAsia"/>
          <w:sz w:val="24"/>
        </w:rPr>
        <w:t>network</w:t>
      </w:r>
      <w:r>
        <w:rPr>
          <w:rFonts w:eastAsia="华文楷体" w:hint="eastAsia"/>
          <w:sz w:val="24"/>
        </w:rPr>
        <w:t>的深度学习二进制描述符的开发，效果要超过</w:t>
      </w:r>
      <w:r>
        <w:rPr>
          <w:rFonts w:eastAsia="华文楷体" w:hint="eastAsia"/>
          <w:sz w:val="24"/>
        </w:rPr>
        <w:t>ORB</w:t>
      </w:r>
      <w:r>
        <w:rPr>
          <w:rFonts w:eastAsia="华文楷体" w:hint="eastAsia"/>
          <w:sz w:val="24"/>
        </w:rPr>
        <w:t>等传统的二进制描述符</w:t>
      </w:r>
      <w:bookmarkStart w:id="20" w:name="_GoBack"/>
      <w:bookmarkEnd w:id="20"/>
    </w:p>
    <w:p w14:paraId="745EDD3F" w14:textId="1A2284E0" w:rsidR="00E203D4" w:rsidRDefault="00E203D4"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Pr>
          <w:rFonts w:eastAsia="华文楷体" w:hint="eastAsia"/>
          <w:sz w:val="24"/>
        </w:rPr>
        <w:t>将得到的深度学习二进制描述符集成到</w:t>
      </w:r>
      <w:r>
        <w:rPr>
          <w:rFonts w:eastAsia="华文楷体" w:hint="eastAsia"/>
          <w:sz w:val="24"/>
        </w:rPr>
        <w:t>SLAM</w:t>
      </w:r>
      <w:r>
        <w:rPr>
          <w:rFonts w:eastAsia="华文楷体" w:hint="eastAsia"/>
          <w:sz w:val="24"/>
        </w:rPr>
        <w:t>系统上，完成自动驾驶的</w:t>
      </w:r>
      <w:r w:rsidR="007356CC">
        <w:rPr>
          <w:rFonts w:eastAsia="华文楷体" w:hint="eastAsia"/>
          <w:sz w:val="24"/>
        </w:rPr>
        <w:t>地图构建</w:t>
      </w:r>
      <w:r>
        <w:rPr>
          <w:rFonts w:eastAsia="华文楷体" w:hint="eastAsia"/>
          <w:sz w:val="24"/>
        </w:rPr>
        <w:t>和重定位功能，性能对比传统的</w:t>
      </w:r>
      <w:r>
        <w:rPr>
          <w:rFonts w:eastAsia="华文楷体" w:hint="eastAsia"/>
          <w:sz w:val="24"/>
        </w:rPr>
        <w:t>SLAM</w:t>
      </w:r>
      <w:r>
        <w:rPr>
          <w:rFonts w:eastAsia="华文楷体" w:hint="eastAsia"/>
          <w:sz w:val="24"/>
        </w:rPr>
        <w:t>系统</w:t>
      </w:r>
      <w:r w:rsidR="00217A4A">
        <w:rPr>
          <w:rFonts w:eastAsia="华文楷体" w:hint="eastAsia"/>
          <w:sz w:val="24"/>
        </w:rPr>
        <w:t>要</w:t>
      </w:r>
      <w:r>
        <w:rPr>
          <w:rFonts w:eastAsia="华文楷体" w:hint="eastAsia"/>
          <w:sz w:val="24"/>
        </w:rPr>
        <w:t>有所提升</w:t>
      </w:r>
    </w:p>
    <w:p w14:paraId="73C2F3AA" w14:textId="77777777" w:rsidR="0002363D" w:rsidRPr="00A47BBE" w:rsidRDefault="0002363D" w:rsidP="00BF6AA8">
      <w:pPr>
        <w:snapToGrid w:val="0"/>
        <w:spacing w:beforeLines="50" w:before="156" w:line="300" w:lineRule="auto"/>
        <w:ind w:firstLineChars="200" w:firstLine="480"/>
        <w:jc w:val="left"/>
        <w:rPr>
          <w:rFonts w:eastAsia="华文楷体"/>
          <w:sz w:val="24"/>
        </w:rPr>
      </w:pPr>
    </w:p>
    <w:permEnd w:id="1470303364"/>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lastRenderedPageBreak/>
        <w:t>与本课题有关的工作积累、</w:t>
      </w:r>
      <w:bookmarkStart w:id="21" w:name="OLE_LINK12"/>
      <w:bookmarkStart w:id="22" w:name="OLE_LINK13"/>
      <w:r w:rsidRPr="000B41CA">
        <w:rPr>
          <w:rFonts w:eastAsia="仿宋_GB2312" w:hint="eastAsia"/>
          <w:b/>
          <w:sz w:val="24"/>
        </w:rPr>
        <w:t>已有的研究工作</w:t>
      </w:r>
      <w:bookmarkEnd w:id="21"/>
      <w:bookmarkEnd w:id="2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97BCCDB" w14:textId="17787C8E" w:rsidR="00E203D4" w:rsidRDefault="00E203D4" w:rsidP="00BF6AA8">
      <w:pPr>
        <w:snapToGrid w:val="0"/>
        <w:spacing w:beforeLines="50" w:before="156" w:line="300" w:lineRule="auto"/>
        <w:ind w:firstLineChars="200" w:firstLine="480"/>
        <w:jc w:val="left"/>
        <w:rPr>
          <w:rFonts w:eastAsia="华文楷体"/>
          <w:sz w:val="24"/>
        </w:rPr>
      </w:pPr>
      <w:permStart w:id="236588379" w:edGrp="everyone"/>
      <w:r>
        <w:rPr>
          <w:rFonts w:eastAsia="华文楷体" w:hint="eastAsia"/>
          <w:sz w:val="24"/>
        </w:rPr>
        <w:t>已经对当前主流的描述符算法进行了较为深入的调研，对于描述符的网络结构也</w:t>
      </w:r>
      <w:r w:rsidR="00D324C1">
        <w:rPr>
          <w:rFonts w:eastAsia="华文楷体" w:hint="eastAsia"/>
          <w:sz w:val="24"/>
        </w:rPr>
        <w:t>已经有了大体的了解</w:t>
      </w:r>
    </w:p>
    <w:p w14:paraId="044F2410" w14:textId="2C5D98D3" w:rsidR="00D324C1" w:rsidRPr="00B94690" w:rsidRDefault="00D324C1"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对于现在主流的视觉</w:t>
      </w:r>
      <w:r>
        <w:rPr>
          <w:rFonts w:eastAsia="华文楷体" w:hint="eastAsia"/>
          <w:sz w:val="24"/>
        </w:rPr>
        <w:t>SLAM</w:t>
      </w:r>
      <w:r>
        <w:rPr>
          <w:rFonts w:eastAsia="华文楷体" w:hint="eastAsia"/>
          <w:sz w:val="24"/>
        </w:rPr>
        <w:t>框架也有了较为深入的了解，可以方便后续的</w:t>
      </w:r>
      <w:r>
        <w:rPr>
          <w:rFonts w:eastAsia="华文楷体" w:hint="eastAsia"/>
          <w:sz w:val="24"/>
        </w:rPr>
        <w:t>SLAM</w:t>
      </w:r>
      <w:r>
        <w:rPr>
          <w:rFonts w:eastAsia="华文楷体" w:hint="eastAsia"/>
          <w:sz w:val="24"/>
        </w:rPr>
        <w:t>系统搭建</w:t>
      </w:r>
    </w:p>
    <w:p w14:paraId="0D6EC501" w14:textId="77777777" w:rsidR="00E203D4" w:rsidRDefault="00E203D4">
      <w:pPr>
        <w:snapToGrid w:val="0"/>
        <w:rPr>
          <w:rFonts w:ascii="仿宋_GB2312" w:eastAsia="仿宋_GB2312"/>
        </w:rPr>
      </w:pPr>
    </w:p>
    <w:permEnd w:id="236588379"/>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3" w:name="OLE_LINK22"/>
      <w:bookmarkStart w:id="2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3"/>
      <w:bookmarkEnd w:id="24"/>
      <w:r>
        <w:rPr>
          <w:rFonts w:eastAsia="仿宋_GB2312"/>
          <w:b/>
          <w:sz w:val="24"/>
        </w:rPr>
        <w:t xml:space="preserve"> </w:t>
      </w:r>
      <w:bookmarkStart w:id="25" w:name="OLE_LINK18"/>
      <w:bookmarkStart w:id="26" w:name="OLE_LINK19"/>
      <w:bookmarkStart w:id="27" w:name="OLE_LINK20"/>
      <w:bookmarkStart w:id="2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25"/>
      <w:bookmarkEnd w:id="26"/>
      <w:r w:rsidRPr="00C064B0">
        <w:rPr>
          <w:rFonts w:eastAsia="仿宋_GB2312"/>
          <w:b/>
          <w:sz w:val="24"/>
        </w:rPr>
        <w:t>.</w:t>
      </w:r>
      <w:bookmarkEnd w:id="27"/>
      <w:bookmarkEnd w:id="28"/>
    </w:p>
    <w:p w14:paraId="7FDD13C4" w14:textId="77777777" w:rsidR="000B41CA" w:rsidRDefault="000B41CA" w:rsidP="000F6821">
      <w:pPr>
        <w:snapToGrid w:val="0"/>
        <w:spacing w:before="120"/>
        <w:rPr>
          <w:rFonts w:ascii="仿宋_GB2312" w:eastAsia="仿宋_GB2312"/>
          <w:b/>
          <w:sz w:val="24"/>
        </w:rPr>
      </w:pPr>
    </w:p>
    <w:p w14:paraId="5F4C4774" w14:textId="1C01CD00"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F8399B">
        <w:rPr>
          <w:rFonts w:eastAsia="仿宋_GB2312"/>
          <w:noProof/>
          <w:sz w:val="24"/>
        </w:rPr>
        <w:t>2020-12-22</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6"/>
          <w:footerReference w:type="first" r:id="rId17"/>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654F56E0"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F8399B">
        <w:rPr>
          <w:rFonts w:eastAsia="仿宋_GB2312"/>
          <w:noProof/>
          <w:sz w:val="24"/>
        </w:rPr>
        <w:t>2020-12-22</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3505ACDE"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F8399B">
        <w:rPr>
          <w:rFonts w:eastAsia="仿宋_GB2312"/>
          <w:noProof/>
          <w:sz w:val="24"/>
        </w:rPr>
        <w:t>2020-12-22</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29" w:name="OLE_LINK24"/>
      <w:bookmarkStart w:id="30" w:name="OLE_LINK25"/>
      <w:bookmarkStart w:id="31" w:name="OLE_LINK26"/>
      <w:r>
        <w:rPr>
          <w:rFonts w:hint="eastAsia"/>
          <w:b/>
          <w:sz w:val="24"/>
        </w:rPr>
        <w:t>查新中心站管理编号</w:t>
      </w:r>
      <w:bookmarkEnd w:id="29"/>
      <w:bookmarkEnd w:id="30"/>
      <w:bookmarkEnd w:id="3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8"/>
      <w:footerReference w:type="first" r:id="rId19"/>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178CD" w14:textId="77777777" w:rsidR="00097016" w:rsidRDefault="00097016">
      <w:r>
        <w:separator/>
      </w:r>
    </w:p>
  </w:endnote>
  <w:endnote w:type="continuationSeparator" w:id="0">
    <w:p w14:paraId="624126A6" w14:textId="77777777" w:rsidR="00097016" w:rsidRDefault="0009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CE24E9" w:rsidRDefault="00CE24E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CE24E9" w:rsidRDefault="00CE24E9">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CE24E9" w:rsidRDefault="00CE24E9">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CE24E9" w:rsidRDefault="00CE24E9">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348DB540" w:rsidR="00CE24E9" w:rsidRDefault="00CE24E9">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C65599">
      <w:rPr>
        <w:noProof/>
        <w:kern w:val="0"/>
        <w:sz w:val="20"/>
      </w:rPr>
      <w:t>7</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1A4ADF4B" w:rsidR="00CE24E9" w:rsidRDefault="00CE24E9">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C65599">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CE24E9" w:rsidRDefault="00CE24E9">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CE24E9" w:rsidRDefault="00CE24E9">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81882" w14:textId="77777777" w:rsidR="00097016" w:rsidRDefault="00097016">
      <w:r>
        <w:separator/>
      </w:r>
    </w:p>
  </w:footnote>
  <w:footnote w:type="continuationSeparator" w:id="0">
    <w:p w14:paraId="1718CA2D" w14:textId="77777777" w:rsidR="00097016" w:rsidRDefault="000970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7"/>
  </w:num>
  <w:num w:numId="4">
    <w:abstractNumId w:val="5"/>
  </w:num>
  <w:num w:numId="5">
    <w:abstractNumId w:val="10"/>
  </w:num>
  <w:num w:numId="6">
    <w:abstractNumId w:val="6"/>
  </w:num>
  <w:num w:numId="7">
    <w:abstractNumId w:val="1"/>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145CD"/>
    <w:rsid w:val="00016786"/>
    <w:rsid w:val="0002363D"/>
    <w:rsid w:val="00023C10"/>
    <w:rsid w:val="0002431A"/>
    <w:rsid w:val="000351C6"/>
    <w:rsid w:val="0004010B"/>
    <w:rsid w:val="00040831"/>
    <w:rsid w:val="00045026"/>
    <w:rsid w:val="00060773"/>
    <w:rsid w:val="00060892"/>
    <w:rsid w:val="00060AAD"/>
    <w:rsid w:val="000828CA"/>
    <w:rsid w:val="00082BB5"/>
    <w:rsid w:val="0008580D"/>
    <w:rsid w:val="0009080F"/>
    <w:rsid w:val="0009356A"/>
    <w:rsid w:val="00094852"/>
    <w:rsid w:val="00095D36"/>
    <w:rsid w:val="00097016"/>
    <w:rsid w:val="000A271D"/>
    <w:rsid w:val="000B081C"/>
    <w:rsid w:val="000B41CA"/>
    <w:rsid w:val="000B556F"/>
    <w:rsid w:val="000C373D"/>
    <w:rsid w:val="000C512E"/>
    <w:rsid w:val="000D11C7"/>
    <w:rsid w:val="000D755F"/>
    <w:rsid w:val="000E201F"/>
    <w:rsid w:val="000E2D8F"/>
    <w:rsid w:val="000F4B73"/>
    <w:rsid w:val="000F6821"/>
    <w:rsid w:val="001007AB"/>
    <w:rsid w:val="001013DC"/>
    <w:rsid w:val="00104B3B"/>
    <w:rsid w:val="0011124E"/>
    <w:rsid w:val="001326FF"/>
    <w:rsid w:val="0013523E"/>
    <w:rsid w:val="00143630"/>
    <w:rsid w:val="00144D49"/>
    <w:rsid w:val="00151B26"/>
    <w:rsid w:val="00153C40"/>
    <w:rsid w:val="00155A4E"/>
    <w:rsid w:val="00156579"/>
    <w:rsid w:val="00156E06"/>
    <w:rsid w:val="001606D9"/>
    <w:rsid w:val="00170CAA"/>
    <w:rsid w:val="001823F8"/>
    <w:rsid w:val="00186391"/>
    <w:rsid w:val="001A2D52"/>
    <w:rsid w:val="001B2CC0"/>
    <w:rsid w:val="001C2CE5"/>
    <w:rsid w:val="001D0CCD"/>
    <w:rsid w:val="001D3230"/>
    <w:rsid w:val="001D44D0"/>
    <w:rsid w:val="002033F3"/>
    <w:rsid w:val="00206CD6"/>
    <w:rsid w:val="00217A4A"/>
    <w:rsid w:val="00223EF9"/>
    <w:rsid w:val="00225D08"/>
    <w:rsid w:val="002338BF"/>
    <w:rsid w:val="00236275"/>
    <w:rsid w:val="0024294B"/>
    <w:rsid w:val="00253E61"/>
    <w:rsid w:val="002765BF"/>
    <w:rsid w:val="00281A24"/>
    <w:rsid w:val="00283412"/>
    <w:rsid w:val="00285C68"/>
    <w:rsid w:val="002A47F9"/>
    <w:rsid w:val="002A536F"/>
    <w:rsid w:val="002B6911"/>
    <w:rsid w:val="002C345C"/>
    <w:rsid w:val="002D5C52"/>
    <w:rsid w:val="002D5F22"/>
    <w:rsid w:val="002E0571"/>
    <w:rsid w:val="002E0C2B"/>
    <w:rsid w:val="00300758"/>
    <w:rsid w:val="00310DF8"/>
    <w:rsid w:val="00330969"/>
    <w:rsid w:val="00337A91"/>
    <w:rsid w:val="00356F02"/>
    <w:rsid w:val="00365B4B"/>
    <w:rsid w:val="00387F76"/>
    <w:rsid w:val="003948B7"/>
    <w:rsid w:val="003A0B48"/>
    <w:rsid w:val="003A3355"/>
    <w:rsid w:val="003A61B7"/>
    <w:rsid w:val="003B0B7E"/>
    <w:rsid w:val="003B4BF0"/>
    <w:rsid w:val="003B5113"/>
    <w:rsid w:val="003C1395"/>
    <w:rsid w:val="003C30F8"/>
    <w:rsid w:val="003C4D6F"/>
    <w:rsid w:val="003D2E65"/>
    <w:rsid w:val="003E2C0C"/>
    <w:rsid w:val="003E49AD"/>
    <w:rsid w:val="003E6CB4"/>
    <w:rsid w:val="003F0658"/>
    <w:rsid w:val="004011C2"/>
    <w:rsid w:val="00403ABE"/>
    <w:rsid w:val="00416C22"/>
    <w:rsid w:val="00425654"/>
    <w:rsid w:val="00426E88"/>
    <w:rsid w:val="00426FD6"/>
    <w:rsid w:val="00443D9C"/>
    <w:rsid w:val="00444098"/>
    <w:rsid w:val="00444440"/>
    <w:rsid w:val="00451C99"/>
    <w:rsid w:val="00455152"/>
    <w:rsid w:val="0045597C"/>
    <w:rsid w:val="00455F9E"/>
    <w:rsid w:val="00457F89"/>
    <w:rsid w:val="0046791D"/>
    <w:rsid w:val="00467E1F"/>
    <w:rsid w:val="0047071D"/>
    <w:rsid w:val="00471C38"/>
    <w:rsid w:val="004810A3"/>
    <w:rsid w:val="00482F63"/>
    <w:rsid w:val="004862BE"/>
    <w:rsid w:val="00491BA2"/>
    <w:rsid w:val="00493F0A"/>
    <w:rsid w:val="004A701C"/>
    <w:rsid w:val="004B35BD"/>
    <w:rsid w:val="004B5AD7"/>
    <w:rsid w:val="004C42B2"/>
    <w:rsid w:val="004D1A61"/>
    <w:rsid w:val="004D2790"/>
    <w:rsid w:val="004D5DA8"/>
    <w:rsid w:val="004D7214"/>
    <w:rsid w:val="004E5218"/>
    <w:rsid w:val="004F4F40"/>
    <w:rsid w:val="00506702"/>
    <w:rsid w:val="00511CE8"/>
    <w:rsid w:val="00512368"/>
    <w:rsid w:val="0051789C"/>
    <w:rsid w:val="00520425"/>
    <w:rsid w:val="00523324"/>
    <w:rsid w:val="005301E1"/>
    <w:rsid w:val="00530C01"/>
    <w:rsid w:val="00540E55"/>
    <w:rsid w:val="00546E0F"/>
    <w:rsid w:val="00552B95"/>
    <w:rsid w:val="0055587C"/>
    <w:rsid w:val="005656F1"/>
    <w:rsid w:val="00571A6D"/>
    <w:rsid w:val="005762ED"/>
    <w:rsid w:val="00577ADB"/>
    <w:rsid w:val="005868BD"/>
    <w:rsid w:val="0059165D"/>
    <w:rsid w:val="00596283"/>
    <w:rsid w:val="00596722"/>
    <w:rsid w:val="005A49B0"/>
    <w:rsid w:val="005C5688"/>
    <w:rsid w:val="005D1BBA"/>
    <w:rsid w:val="005D21A8"/>
    <w:rsid w:val="005D714C"/>
    <w:rsid w:val="005F2D7C"/>
    <w:rsid w:val="00615C20"/>
    <w:rsid w:val="006246E9"/>
    <w:rsid w:val="006249AF"/>
    <w:rsid w:val="0063033D"/>
    <w:rsid w:val="00631653"/>
    <w:rsid w:val="00641940"/>
    <w:rsid w:val="00654BC4"/>
    <w:rsid w:val="006571CC"/>
    <w:rsid w:val="00677481"/>
    <w:rsid w:val="00687079"/>
    <w:rsid w:val="00693B58"/>
    <w:rsid w:val="00693BB0"/>
    <w:rsid w:val="006A6B81"/>
    <w:rsid w:val="006B141E"/>
    <w:rsid w:val="006B4E54"/>
    <w:rsid w:val="006B7B46"/>
    <w:rsid w:val="006B7E2B"/>
    <w:rsid w:val="006C3E2F"/>
    <w:rsid w:val="006D2633"/>
    <w:rsid w:val="006F3EC8"/>
    <w:rsid w:val="006F4949"/>
    <w:rsid w:val="00705FD7"/>
    <w:rsid w:val="00710FA5"/>
    <w:rsid w:val="007117DC"/>
    <w:rsid w:val="00714BA9"/>
    <w:rsid w:val="00715408"/>
    <w:rsid w:val="0073395F"/>
    <w:rsid w:val="00734C83"/>
    <w:rsid w:val="007356CC"/>
    <w:rsid w:val="00744C9E"/>
    <w:rsid w:val="00770241"/>
    <w:rsid w:val="00771B3D"/>
    <w:rsid w:val="00774FF8"/>
    <w:rsid w:val="00776F14"/>
    <w:rsid w:val="00795E12"/>
    <w:rsid w:val="007A30A0"/>
    <w:rsid w:val="007A4EE2"/>
    <w:rsid w:val="007C0D28"/>
    <w:rsid w:val="007D53A5"/>
    <w:rsid w:val="007E4FF9"/>
    <w:rsid w:val="007F141D"/>
    <w:rsid w:val="007F15CE"/>
    <w:rsid w:val="007F52D9"/>
    <w:rsid w:val="008001C8"/>
    <w:rsid w:val="008010BD"/>
    <w:rsid w:val="00802F48"/>
    <w:rsid w:val="00804E77"/>
    <w:rsid w:val="0081513D"/>
    <w:rsid w:val="008151AD"/>
    <w:rsid w:val="00815E9A"/>
    <w:rsid w:val="0082468B"/>
    <w:rsid w:val="008254C7"/>
    <w:rsid w:val="00827F44"/>
    <w:rsid w:val="00835D87"/>
    <w:rsid w:val="00844780"/>
    <w:rsid w:val="00847D47"/>
    <w:rsid w:val="008515A4"/>
    <w:rsid w:val="00857A4D"/>
    <w:rsid w:val="00861A90"/>
    <w:rsid w:val="008672F1"/>
    <w:rsid w:val="00872CFC"/>
    <w:rsid w:val="00872FD0"/>
    <w:rsid w:val="008731D1"/>
    <w:rsid w:val="00876ED2"/>
    <w:rsid w:val="008804C8"/>
    <w:rsid w:val="008818F7"/>
    <w:rsid w:val="00894807"/>
    <w:rsid w:val="008B3D4D"/>
    <w:rsid w:val="008B5C0F"/>
    <w:rsid w:val="008C47ED"/>
    <w:rsid w:val="008D0D32"/>
    <w:rsid w:val="008D114F"/>
    <w:rsid w:val="008D1AA1"/>
    <w:rsid w:val="008D3B3C"/>
    <w:rsid w:val="008D77FA"/>
    <w:rsid w:val="008E1640"/>
    <w:rsid w:val="008F15F9"/>
    <w:rsid w:val="00901053"/>
    <w:rsid w:val="009022EE"/>
    <w:rsid w:val="00906F6B"/>
    <w:rsid w:val="00907F22"/>
    <w:rsid w:val="009106E5"/>
    <w:rsid w:val="00911F43"/>
    <w:rsid w:val="00915BFB"/>
    <w:rsid w:val="00920AC9"/>
    <w:rsid w:val="00924133"/>
    <w:rsid w:val="00936B61"/>
    <w:rsid w:val="00936C68"/>
    <w:rsid w:val="00945A3F"/>
    <w:rsid w:val="00985400"/>
    <w:rsid w:val="0099134E"/>
    <w:rsid w:val="00996DEC"/>
    <w:rsid w:val="00997F23"/>
    <w:rsid w:val="009A3A5D"/>
    <w:rsid w:val="009A5308"/>
    <w:rsid w:val="009A63EE"/>
    <w:rsid w:val="009B1129"/>
    <w:rsid w:val="009B1306"/>
    <w:rsid w:val="009B3C39"/>
    <w:rsid w:val="009C0618"/>
    <w:rsid w:val="009C5C95"/>
    <w:rsid w:val="009D3E86"/>
    <w:rsid w:val="009D5FE9"/>
    <w:rsid w:val="009F5A0F"/>
    <w:rsid w:val="00A071DA"/>
    <w:rsid w:val="00A102FC"/>
    <w:rsid w:val="00A20EFC"/>
    <w:rsid w:val="00A227EF"/>
    <w:rsid w:val="00A24BFC"/>
    <w:rsid w:val="00A3384C"/>
    <w:rsid w:val="00A47BBE"/>
    <w:rsid w:val="00A54A69"/>
    <w:rsid w:val="00A743DD"/>
    <w:rsid w:val="00A76D96"/>
    <w:rsid w:val="00A77AEB"/>
    <w:rsid w:val="00A77EE2"/>
    <w:rsid w:val="00A8151D"/>
    <w:rsid w:val="00A860C9"/>
    <w:rsid w:val="00AA3996"/>
    <w:rsid w:val="00AB26D0"/>
    <w:rsid w:val="00AB4B37"/>
    <w:rsid w:val="00AC43DC"/>
    <w:rsid w:val="00AC7A47"/>
    <w:rsid w:val="00AD1341"/>
    <w:rsid w:val="00AD1D55"/>
    <w:rsid w:val="00AD3A46"/>
    <w:rsid w:val="00AD6FF7"/>
    <w:rsid w:val="00AF0A1E"/>
    <w:rsid w:val="00AF2F00"/>
    <w:rsid w:val="00AF37F9"/>
    <w:rsid w:val="00AF517A"/>
    <w:rsid w:val="00B0524A"/>
    <w:rsid w:val="00B062E2"/>
    <w:rsid w:val="00B10E5D"/>
    <w:rsid w:val="00B121A6"/>
    <w:rsid w:val="00B1240E"/>
    <w:rsid w:val="00B15F79"/>
    <w:rsid w:val="00B23EC1"/>
    <w:rsid w:val="00B324E4"/>
    <w:rsid w:val="00B56515"/>
    <w:rsid w:val="00B6027D"/>
    <w:rsid w:val="00B6411E"/>
    <w:rsid w:val="00B64204"/>
    <w:rsid w:val="00B6583F"/>
    <w:rsid w:val="00B70D62"/>
    <w:rsid w:val="00B730AC"/>
    <w:rsid w:val="00B73946"/>
    <w:rsid w:val="00B86BEF"/>
    <w:rsid w:val="00B93164"/>
    <w:rsid w:val="00B93973"/>
    <w:rsid w:val="00B94690"/>
    <w:rsid w:val="00B95697"/>
    <w:rsid w:val="00BB2478"/>
    <w:rsid w:val="00BB27DA"/>
    <w:rsid w:val="00BB3772"/>
    <w:rsid w:val="00BB39E8"/>
    <w:rsid w:val="00BB44E9"/>
    <w:rsid w:val="00BD236C"/>
    <w:rsid w:val="00BD5D85"/>
    <w:rsid w:val="00BE2750"/>
    <w:rsid w:val="00BE2E9E"/>
    <w:rsid w:val="00BE40D1"/>
    <w:rsid w:val="00BE5F48"/>
    <w:rsid w:val="00BE78EB"/>
    <w:rsid w:val="00BF5358"/>
    <w:rsid w:val="00BF53DC"/>
    <w:rsid w:val="00BF610A"/>
    <w:rsid w:val="00BF6AA8"/>
    <w:rsid w:val="00BF6F0A"/>
    <w:rsid w:val="00C03625"/>
    <w:rsid w:val="00C11A43"/>
    <w:rsid w:val="00C12313"/>
    <w:rsid w:val="00C1468A"/>
    <w:rsid w:val="00C166EC"/>
    <w:rsid w:val="00C27CFD"/>
    <w:rsid w:val="00C32EE0"/>
    <w:rsid w:val="00C33D28"/>
    <w:rsid w:val="00C35BB3"/>
    <w:rsid w:val="00C52E4E"/>
    <w:rsid w:val="00C534D9"/>
    <w:rsid w:val="00C56169"/>
    <w:rsid w:val="00C5714E"/>
    <w:rsid w:val="00C65599"/>
    <w:rsid w:val="00C700D5"/>
    <w:rsid w:val="00C71544"/>
    <w:rsid w:val="00C716EC"/>
    <w:rsid w:val="00C71796"/>
    <w:rsid w:val="00C77A8D"/>
    <w:rsid w:val="00C80EB2"/>
    <w:rsid w:val="00C83935"/>
    <w:rsid w:val="00C84A1C"/>
    <w:rsid w:val="00C90C97"/>
    <w:rsid w:val="00C95834"/>
    <w:rsid w:val="00CA36F5"/>
    <w:rsid w:val="00CA409D"/>
    <w:rsid w:val="00CC75B7"/>
    <w:rsid w:val="00CC775A"/>
    <w:rsid w:val="00CD26CF"/>
    <w:rsid w:val="00CD35C7"/>
    <w:rsid w:val="00CD6130"/>
    <w:rsid w:val="00CD63BF"/>
    <w:rsid w:val="00CE24E9"/>
    <w:rsid w:val="00CE6A58"/>
    <w:rsid w:val="00D077E5"/>
    <w:rsid w:val="00D2413D"/>
    <w:rsid w:val="00D2414E"/>
    <w:rsid w:val="00D25DBF"/>
    <w:rsid w:val="00D324C1"/>
    <w:rsid w:val="00D32705"/>
    <w:rsid w:val="00D35DFE"/>
    <w:rsid w:val="00D37599"/>
    <w:rsid w:val="00D376CD"/>
    <w:rsid w:val="00D406C1"/>
    <w:rsid w:val="00D41F33"/>
    <w:rsid w:val="00D41F4C"/>
    <w:rsid w:val="00D43DDB"/>
    <w:rsid w:val="00D44B01"/>
    <w:rsid w:val="00D62C3F"/>
    <w:rsid w:val="00D636D4"/>
    <w:rsid w:val="00D63BEF"/>
    <w:rsid w:val="00D7142E"/>
    <w:rsid w:val="00D740A7"/>
    <w:rsid w:val="00D859AE"/>
    <w:rsid w:val="00D87D37"/>
    <w:rsid w:val="00D9261A"/>
    <w:rsid w:val="00D94902"/>
    <w:rsid w:val="00DA17DE"/>
    <w:rsid w:val="00DA53E4"/>
    <w:rsid w:val="00DC2DCD"/>
    <w:rsid w:val="00DC3553"/>
    <w:rsid w:val="00DD5944"/>
    <w:rsid w:val="00DE2BC2"/>
    <w:rsid w:val="00DE74CB"/>
    <w:rsid w:val="00DF2051"/>
    <w:rsid w:val="00DF690F"/>
    <w:rsid w:val="00E035BC"/>
    <w:rsid w:val="00E15A63"/>
    <w:rsid w:val="00E203D4"/>
    <w:rsid w:val="00E215CB"/>
    <w:rsid w:val="00E22FF6"/>
    <w:rsid w:val="00E32F01"/>
    <w:rsid w:val="00E41690"/>
    <w:rsid w:val="00E60439"/>
    <w:rsid w:val="00E613BB"/>
    <w:rsid w:val="00E65C58"/>
    <w:rsid w:val="00E66A74"/>
    <w:rsid w:val="00E66B7D"/>
    <w:rsid w:val="00E746C6"/>
    <w:rsid w:val="00E76BCA"/>
    <w:rsid w:val="00E81417"/>
    <w:rsid w:val="00E81E50"/>
    <w:rsid w:val="00E83C34"/>
    <w:rsid w:val="00E8501F"/>
    <w:rsid w:val="00E8669D"/>
    <w:rsid w:val="00EC0474"/>
    <w:rsid w:val="00EC35FF"/>
    <w:rsid w:val="00ED1C92"/>
    <w:rsid w:val="00EE3E40"/>
    <w:rsid w:val="00EF0DBB"/>
    <w:rsid w:val="00EF6D6B"/>
    <w:rsid w:val="00F00878"/>
    <w:rsid w:val="00F113A7"/>
    <w:rsid w:val="00F146F8"/>
    <w:rsid w:val="00F33FD0"/>
    <w:rsid w:val="00F351A9"/>
    <w:rsid w:val="00F40004"/>
    <w:rsid w:val="00F4504F"/>
    <w:rsid w:val="00F52F0A"/>
    <w:rsid w:val="00F53181"/>
    <w:rsid w:val="00F71C69"/>
    <w:rsid w:val="00F74B6A"/>
    <w:rsid w:val="00F8399B"/>
    <w:rsid w:val="00FA5321"/>
    <w:rsid w:val="00FB3464"/>
    <w:rsid w:val="00FB3ADE"/>
    <w:rsid w:val="00FB4A89"/>
    <w:rsid w:val="00FC4039"/>
    <w:rsid w:val="00FD0361"/>
    <w:rsid w:val="00FD3782"/>
    <w:rsid w:val="00FE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y.sjtu.edu.cn/" TargetMode="Externa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446C23"/>
    <w:rsid w:val="00546E28"/>
    <w:rsid w:val="006228A1"/>
    <w:rsid w:val="00676425"/>
    <w:rsid w:val="006871FD"/>
    <w:rsid w:val="006E343A"/>
    <w:rsid w:val="00732A77"/>
    <w:rsid w:val="008363FA"/>
    <w:rsid w:val="009F3105"/>
    <w:rsid w:val="00A64A78"/>
    <w:rsid w:val="00B60880"/>
    <w:rsid w:val="00C312BD"/>
    <w:rsid w:val="00CD4986"/>
    <w:rsid w:val="00D521E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10DA240-391B-4ACB-8FCB-520D1DB1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1533</Words>
  <Characters>8741</Characters>
  <Application>Microsoft Office Word</Application>
  <DocSecurity>8</DocSecurity>
  <Lines>72</Lines>
  <Paragraphs>20</Paragraphs>
  <ScaleCrop>false</ScaleCrop>
  <Company>上海交通大学研究生院</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26</cp:revision>
  <cp:lastPrinted>2017-11-10T07:39:00Z</cp:lastPrinted>
  <dcterms:created xsi:type="dcterms:W3CDTF">2020-12-21T05:27:00Z</dcterms:created>
  <dcterms:modified xsi:type="dcterms:W3CDTF">2020-12-22T14:37:00Z</dcterms:modified>
</cp:coreProperties>
</file>