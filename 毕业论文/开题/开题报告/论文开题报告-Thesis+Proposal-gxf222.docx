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AD4CF0" w:rsidR="0009356A" w:rsidRPr="004B5AD7" w:rsidRDefault="00B70D62">
            <w:pPr>
              <w:spacing w:before="120" w:after="120"/>
              <w:rPr>
                <w:rFonts w:eastAsia="华文仿宋"/>
                <w:sz w:val="24"/>
                <w:szCs w:val="24"/>
              </w:rPr>
            </w:pPr>
            <w:r>
              <w:rPr>
                <w:rFonts w:eastAsia="华文仿宋" w:hint="eastAsia"/>
                <w:sz w:val="24"/>
                <w:szCs w:val="24"/>
              </w:rPr>
              <w:t>1</w:t>
            </w:r>
            <w:r>
              <w:rPr>
                <w:rFonts w:eastAsia="华文仿宋"/>
                <w:sz w:val="24"/>
                <w:szCs w:val="24"/>
              </w:rPr>
              <w:t>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6285DD45" w:rsidR="0009356A" w:rsidRPr="004B5AD7" w:rsidRDefault="00B70D62">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0DB83214" w:rsidR="0009356A" w:rsidRPr="004B5AD7" w:rsidRDefault="009557B6"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B70D62">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3A6ADD99" w:rsidR="00AA3996" w:rsidRPr="004B5AD7" w:rsidRDefault="009557B6"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B70D62">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151C1623" w:rsidR="00060773" w:rsidRPr="004B5AD7" w:rsidRDefault="00B70D62"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1CE66D1D" w:rsidR="00060773" w:rsidRPr="004B5AD7" w:rsidRDefault="00BD3127" w:rsidP="00060773">
            <w:pPr>
              <w:spacing w:before="120" w:after="120"/>
              <w:rPr>
                <w:rFonts w:eastAsia="华文仿宋"/>
                <w:sz w:val="24"/>
                <w:szCs w:val="24"/>
              </w:rPr>
            </w:pPr>
            <w:r>
              <w:rPr>
                <w:rFonts w:eastAsia="华文仿宋" w:hint="eastAsia"/>
                <w:sz w:val="24"/>
                <w:szCs w:val="24"/>
              </w:rPr>
              <w:t>深度视觉二进制</w:t>
            </w:r>
            <w:r w:rsidR="00B70D62">
              <w:rPr>
                <w:rFonts w:eastAsia="华文仿宋" w:hint="eastAsia"/>
                <w:sz w:val="24"/>
                <w:szCs w:val="24"/>
              </w:rPr>
              <w:t>描述符的研究以及在自动</w:t>
            </w:r>
            <w:proofErr w:type="gramStart"/>
            <w:r w:rsidR="00B70D62">
              <w:rPr>
                <w:rFonts w:eastAsia="华文仿宋" w:hint="eastAsia"/>
                <w:sz w:val="24"/>
                <w:szCs w:val="24"/>
              </w:rPr>
              <w:t>驾驶建图与</w:t>
            </w:r>
            <w:proofErr w:type="gramEnd"/>
            <w:r w:rsidR="00B70D62">
              <w:rPr>
                <w:rFonts w:eastAsia="华文仿宋" w:hint="eastAsia"/>
                <w:sz w:val="24"/>
                <w:szCs w:val="24"/>
              </w:rPr>
              <w:t>重定位中的应用</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16488772" w:rsidR="00206CD6" w:rsidRPr="004B5AD7" w:rsidRDefault="00B70D62"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38E91946" w:rsidR="00060773" w:rsidRPr="004B5AD7" w:rsidRDefault="00B70D62"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18179C" w:rsidRPr="00B64204" w14:paraId="5022A519" w14:textId="77777777" w:rsidTr="00CD63BF">
        <w:trPr>
          <w:jc w:val="center"/>
        </w:trPr>
        <w:tc>
          <w:tcPr>
            <w:tcW w:w="2127" w:type="dxa"/>
            <w:shd w:val="clear" w:color="auto" w:fill="auto"/>
            <w:vAlign w:val="center"/>
          </w:tcPr>
          <w:p w14:paraId="7D4D6CAD" w14:textId="77777777" w:rsidR="0018179C" w:rsidRPr="00B64204" w:rsidRDefault="0018179C" w:rsidP="00B64204">
            <w:pPr>
              <w:spacing w:line="360" w:lineRule="auto"/>
              <w:rPr>
                <w:rFonts w:eastAsia="仿宋_GB2312"/>
                <w:sz w:val="24"/>
              </w:rPr>
            </w:pPr>
            <w:permStart w:id="2114812355" w:edGrp="everyone" w:colFirst="1" w:colLast="1"/>
            <w:r w:rsidRPr="00B64204">
              <w:rPr>
                <w:rFonts w:eastAsia="仿宋_GB2312"/>
                <w:sz w:val="24"/>
              </w:rPr>
              <w:t>论文题目</w:t>
            </w:r>
          </w:p>
          <w:p w14:paraId="1E4F1306" w14:textId="77777777" w:rsidR="0018179C" w:rsidRPr="00B64204" w:rsidRDefault="0018179C"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A998F7D" w14:textId="13752F9B" w:rsidR="0018179C" w:rsidRPr="004F4F40" w:rsidRDefault="0018179C" w:rsidP="004A701C">
            <w:pPr>
              <w:spacing w:line="360" w:lineRule="auto"/>
              <w:rPr>
                <w:rFonts w:eastAsia="华文仿宋"/>
                <w:b/>
                <w:sz w:val="24"/>
              </w:rPr>
            </w:pPr>
            <w:r>
              <w:rPr>
                <w:rFonts w:eastAsia="华文仿宋" w:hint="eastAsia"/>
                <w:b/>
                <w:sz w:val="24"/>
              </w:rPr>
              <w:t>基于高精度地图</w:t>
            </w:r>
            <w:r w:rsidR="00A85476">
              <w:rPr>
                <w:rFonts w:eastAsia="华文仿宋" w:hint="eastAsia"/>
                <w:b/>
                <w:sz w:val="24"/>
              </w:rPr>
              <w:t>和多传感器融合的智能车定位导航系统研究</w:t>
            </w:r>
          </w:p>
        </w:tc>
      </w:tr>
      <w:permEnd w:id="2114812355"/>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9557B6"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9557B6"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9557B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9557B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2F68953D" w:rsidR="004D2790" w:rsidRPr="00B64204" w:rsidRDefault="009557B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EndPr/>
              <w:sdtContent>
                <w:r w:rsidR="00AF0A1E">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EB1270F" w:rsidR="004D2790" w:rsidRDefault="009557B6"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EndPr/>
              <w:sdtContent>
                <w:r w:rsidR="000E71AD">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9557B6"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0BF6AC59" w14:textId="4FC5C5FB" w:rsidR="00C534D9" w:rsidRDefault="00C534D9" w:rsidP="00D51569">
      <w:pPr>
        <w:pStyle w:val="af2"/>
        <w:numPr>
          <w:ilvl w:val="1"/>
          <w:numId w:val="12"/>
        </w:numPr>
        <w:snapToGrid w:val="0"/>
        <w:spacing w:beforeLines="50" w:before="156" w:line="300" w:lineRule="auto"/>
        <w:ind w:firstLineChars="0"/>
        <w:jc w:val="left"/>
        <w:rPr>
          <w:rFonts w:eastAsia="华文楷体"/>
          <w:sz w:val="24"/>
        </w:rPr>
      </w:pPr>
      <w:permStart w:id="896671533" w:edGrp="everyone"/>
      <w:r w:rsidRPr="00D51569">
        <w:rPr>
          <w:rFonts w:eastAsia="华文楷体" w:hint="eastAsia"/>
          <w:sz w:val="24"/>
        </w:rPr>
        <w:t>国内外研究进展、现状</w:t>
      </w:r>
    </w:p>
    <w:p w14:paraId="74DD1B77" w14:textId="77777777" w:rsidR="00B77994" w:rsidRPr="00B77994" w:rsidRDefault="00B77994" w:rsidP="00B77994">
      <w:pPr>
        <w:snapToGrid w:val="0"/>
        <w:ind w:firstLine="420"/>
        <w:rPr>
          <w:rFonts w:ascii="仿宋_GB2312" w:eastAsia="仿宋_GB2312"/>
          <w:sz w:val="24"/>
        </w:rPr>
      </w:pPr>
      <w:ins w:id="6" w:author="程伟 李" w:date="2018-12-12T10:54:00Z">
        <w:r w:rsidRPr="00B77994">
          <w:rPr>
            <w:rFonts w:ascii="仿宋_GB2312" w:eastAsia="仿宋_GB2312" w:hint="eastAsia"/>
            <w:sz w:val="24"/>
          </w:rPr>
          <w:t>近年来，伴随着</w:t>
        </w:r>
      </w:ins>
      <w:ins w:id="7" w:author="程伟 李" w:date="2018-12-12T10:55:00Z">
        <w:r w:rsidRPr="00B77994">
          <w:rPr>
            <w:rFonts w:ascii="仿宋_GB2312" w:eastAsia="仿宋_GB2312" w:hint="eastAsia"/>
            <w:sz w:val="24"/>
          </w:rPr>
          <w:t>我国经济的巨大飞跃，人民的生活水平日益提高</w:t>
        </w:r>
      </w:ins>
      <w:ins w:id="8" w:author="程伟 李" w:date="2018-12-12T10:56:00Z">
        <w:r w:rsidRPr="00B77994">
          <w:rPr>
            <w:rFonts w:ascii="仿宋_GB2312" w:eastAsia="仿宋_GB2312" w:hint="eastAsia"/>
            <w:sz w:val="24"/>
          </w:rPr>
          <w:t>，</w:t>
        </w:r>
      </w:ins>
      <w:ins w:id="9" w:author="程伟 李" w:date="2018-12-12T11:02:00Z">
        <w:r w:rsidRPr="00B77994">
          <w:rPr>
            <w:rFonts w:ascii="仿宋_GB2312" w:eastAsia="仿宋_GB2312" w:hint="eastAsia"/>
            <w:sz w:val="24"/>
          </w:rPr>
          <w:t>汽车</w:t>
        </w:r>
      </w:ins>
      <w:ins w:id="10" w:author="程伟 李" w:date="2018-12-12T11:06:00Z">
        <w:r w:rsidRPr="00B77994">
          <w:rPr>
            <w:rFonts w:ascii="仿宋_GB2312" w:eastAsia="仿宋_GB2312" w:hint="eastAsia"/>
            <w:sz w:val="24"/>
          </w:rPr>
          <w:t>拥有</w:t>
        </w:r>
      </w:ins>
      <w:ins w:id="11" w:author="程伟 李" w:date="2018-12-12T11:02:00Z">
        <w:r w:rsidRPr="00B77994">
          <w:rPr>
            <w:rFonts w:ascii="仿宋_GB2312" w:eastAsia="仿宋_GB2312" w:hint="eastAsia"/>
            <w:sz w:val="24"/>
          </w:rPr>
          <w:t>数量明显增加，与此同时</w:t>
        </w:r>
      </w:ins>
      <w:ins w:id="12" w:author="程伟 李" w:date="2018-12-12T11:03:00Z">
        <w:r w:rsidRPr="00B77994">
          <w:rPr>
            <w:rFonts w:ascii="仿宋_GB2312" w:eastAsia="仿宋_GB2312" w:hint="eastAsia"/>
            <w:sz w:val="24"/>
          </w:rPr>
          <w:t>由</w:t>
        </w:r>
      </w:ins>
      <w:ins w:id="13" w:author="程伟 李" w:date="2018-12-12T11:02:00Z">
        <w:r w:rsidRPr="00B77994">
          <w:rPr>
            <w:rFonts w:ascii="仿宋_GB2312" w:eastAsia="仿宋_GB2312" w:hint="eastAsia"/>
            <w:sz w:val="24"/>
          </w:rPr>
          <w:t>汽车</w:t>
        </w:r>
      </w:ins>
      <w:ins w:id="14" w:author="程伟 李" w:date="2018-12-12T11:03:00Z">
        <w:r w:rsidRPr="00B77994">
          <w:rPr>
            <w:rFonts w:ascii="仿宋_GB2312" w:eastAsia="仿宋_GB2312" w:hint="eastAsia"/>
            <w:sz w:val="24"/>
          </w:rPr>
          <w:t>引发的各类交通事故数量也明显上升。</w:t>
        </w:r>
      </w:ins>
      <w:ins w:id="15" w:author="程伟 李" w:date="2018-12-12T11:07:00Z">
        <w:r w:rsidRPr="00B77994">
          <w:rPr>
            <w:rFonts w:ascii="仿宋_GB2312" w:eastAsia="仿宋_GB2312" w:hint="eastAsia"/>
            <w:sz w:val="24"/>
          </w:rPr>
          <w:t>调查显示，</w:t>
        </w:r>
      </w:ins>
      <w:r w:rsidRPr="00B77994">
        <w:rPr>
          <w:rFonts w:ascii="仿宋_GB2312" w:eastAsia="仿宋_GB2312" w:hint="eastAsia"/>
          <w:sz w:val="24"/>
        </w:rPr>
        <w:t>每年有超过100万人死于车祸，死于各种碰撞事故中，而其中95%的事故都与驾驶员有关。而无人驾驶不依赖驾驶员，可以避免由于驾驶员技术不足、分心等人为因素造成的事故。并且无人驾驶汽车间还可以相互学习，代码经过迭代，可以适用到其他的无人驾驶车辆上，完成无人驾驶技术的迁移，让无人驾驶汽车刚开始即为一个“富有经验的”驾驶者。另外像停车、高速驾驶这种</w:t>
      </w:r>
      <w:proofErr w:type="gramStart"/>
      <w:r w:rsidRPr="00B77994">
        <w:rPr>
          <w:rFonts w:ascii="仿宋_GB2312" w:eastAsia="仿宋_GB2312" w:hint="eastAsia"/>
          <w:sz w:val="24"/>
        </w:rPr>
        <w:t>极其无</w:t>
      </w:r>
      <w:proofErr w:type="gramEnd"/>
      <w:r w:rsidRPr="00B77994">
        <w:rPr>
          <w:rFonts w:ascii="仿宋_GB2312" w:eastAsia="仿宋_GB2312" w:hint="eastAsia"/>
          <w:sz w:val="24"/>
        </w:rPr>
        <w:t>聊且费时的，且重复机械的过程，急需无人驾驶来帮助驾驶员节省精力。</w:t>
      </w:r>
    </w:p>
    <w:p w14:paraId="71490F37" w14:textId="17E7A563" w:rsidR="00B77994" w:rsidRPr="00007810" w:rsidRDefault="00B77994" w:rsidP="00007810">
      <w:pPr>
        <w:snapToGrid w:val="0"/>
        <w:ind w:firstLine="480"/>
        <w:rPr>
          <w:rFonts w:ascii="仿宋_GB2312" w:eastAsia="仿宋_GB2312"/>
          <w:sz w:val="24"/>
        </w:rPr>
      </w:pPr>
      <w:r w:rsidRPr="00B77994">
        <w:rPr>
          <w:rFonts w:ascii="仿宋_GB2312" w:eastAsia="仿宋_GB2312" w:hint="eastAsia"/>
          <w:sz w:val="24"/>
        </w:rPr>
        <w:t>无人驾驶主要分为感知、定位、规划、决策四个部分。而在这四个部分中，定位无疑起到至关重要的作用。因为只有自动驾驶汽车知道自己的位置，才为后面的决策，规划，控制提供导向。但定位也是最难的问题，在实际环境集中，有很多问题影响定位的精确性。而要实现精确的定位，一个好的地图以及重定位算法也是不可或缺的。</w:t>
      </w:r>
      <w:ins w:id="16" w:author="程伟 李" w:date="2018-12-12T15:11:00Z">
        <w:r w:rsidR="00884837" w:rsidRPr="00521182">
          <w:rPr>
            <w:rFonts w:ascii="仿宋_GB2312" w:eastAsia="仿宋_GB2312" w:hint="eastAsia"/>
            <w:sz w:val="24"/>
          </w:rPr>
          <w:t>从2</w:t>
        </w:r>
        <w:r w:rsidR="00884837" w:rsidRPr="00521182">
          <w:rPr>
            <w:rFonts w:ascii="仿宋_GB2312" w:eastAsia="仿宋_GB2312"/>
            <w:sz w:val="24"/>
          </w:rPr>
          <w:t>0</w:t>
        </w:r>
        <w:r w:rsidR="00884837" w:rsidRPr="00521182">
          <w:rPr>
            <w:rFonts w:ascii="仿宋_GB2312" w:eastAsia="仿宋_GB2312" w:hint="eastAsia"/>
            <w:sz w:val="24"/>
          </w:rPr>
          <w:t>世纪</w:t>
        </w:r>
      </w:ins>
      <w:ins w:id="17" w:author="程伟 李" w:date="2018-12-12T15:12:00Z">
        <w:r w:rsidR="00884837" w:rsidRPr="00521182">
          <w:rPr>
            <w:rFonts w:ascii="仿宋_GB2312" w:eastAsia="仿宋_GB2312" w:hint="eastAsia"/>
            <w:sz w:val="24"/>
          </w:rPr>
          <w:t>7</w:t>
        </w:r>
        <w:r w:rsidR="00884837" w:rsidRPr="00521182">
          <w:rPr>
            <w:rFonts w:ascii="仿宋_GB2312" w:eastAsia="仿宋_GB2312"/>
            <w:sz w:val="24"/>
          </w:rPr>
          <w:t>0</w:t>
        </w:r>
        <w:r w:rsidR="00884837" w:rsidRPr="00521182">
          <w:rPr>
            <w:rFonts w:ascii="仿宋_GB2312" w:eastAsia="仿宋_GB2312" w:hint="eastAsia"/>
            <w:sz w:val="24"/>
          </w:rPr>
          <w:t>年代开始，国内外就开始了对自动驾驶汽车的研究，</w:t>
        </w:r>
      </w:ins>
      <w:ins w:id="18" w:author="程伟 李" w:date="2018-12-12T15:13:00Z">
        <w:r w:rsidR="00884837" w:rsidRPr="00521182">
          <w:rPr>
            <w:rFonts w:ascii="仿宋_GB2312" w:eastAsia="仿宋_GB2312" w:hint="eastAsia"/>
            <w:sz w:val="24"/>
          </w:rPr>
          <w:t>从早期研究阶段的美国Carnegie-Mellon大学研制的NAVLAB自主车</w:t>
        </w:r>
      </w:ins>
      <w:ins w:id="19" w:author="程伟 李" w:date="2018-12-12T15:21:00Z">
        <w:r w:rsidR="00884837" w:rsidRPr="00521182">
          <w:rPr>
            <w:rFonts w:ascii="仿宋_GB2312" w:eastAsia="仿宋_GB2312"/>
            <w:sz w:val="24"/>
          </w:rPr>
          <w:t>,</w:t>
        </w:r>
      </w:ins>
      <w:ins w:id="20" w:author="程伟 李" w:date="2018-12-12T15:23:00Z">
        <w:r w:rsidR="00884837" w:rsidRPr="00521182">
          <w:rPr>
            <w:rFonts w:ascii="仿宋_GB2312" w:eastAsia="仿宋_GB2312" w:hint="eastAsia"/>
            <w:sz w:val="24"/>
          </w:rPr>
          <w:t>中国国防科大的</w:t>
        </w:r>
      </w:ins>
      <w:proofErr w:type="gramStart"/>
      <w:ins w:id="21" w:author="程伟 李" w:date="2018-12-12T15:24:00Z">
        <w:r w:rsidR="00884837" w:rsidRPr="00521182">
          <w:rPr>
            <w:rFonts w:ascii="仿宋_GB2312" w:eastAsia="仿宋_GB2312" w:hint="eastAsia"/>
            <w:sz w:val="24"/>
          </w:rPr>
          <w:t>九十</w:t>
        </w:r>
        <w:proofErr w:type="gramEnd"/>
        <w:r w:rsidR="00884837" w:rsidRPr="00521182">
          <w:rPr>
            <w:rFonts w:ascii="仿宋_GB2312" w:eastAsia="仿宋_GB2312" w:hint="eastAsia"/>
            <w:sz w:val="24"/>
          </w:rPr>
          <w:t>世纪初无人的车</w:t>
        </w:r>
      </w:ins>
      <w:ins w:id="22" w:author="程伟 李" w:date="2018-12-12T15:13:00Z">
        <w:r w:rsidR="00884837" w:rsidRPr="00521182">
          <w:rPr>
            <w:rFonts w:ascii="仿宋_GB2312" w:eastAsia="仿宋_GB2312"/>
            <w:sz w:val="24"/>
          </w:rPr>
          <w:t>,</w:t>
        </w:r>
        <w:r w:rsidR="00884837" w:rsidRPr="00521182">
          <w:rPr>
            <w:rFonts w:ascii="仿宋_GB2312" w:eastAsia="仿宋_GB2312" w:hint="eastAsia"/>
            <w:sz w:val="24"/>
          </w:rPr>
          <w:t>到</w:t>
        </w:r>
      </w:ins>
      <w:ins w:id="23" w:author="程伟 李" w:date="2018-12-12T15:14:00Z">
        <w:r w:rsidR="00884837" w:rsidRPr="00521182">
          <w:rPr>
            <w:rFonts w:ascii="仿宋_GB2312" w:eastAsia="仿宋_GB2312" w:hint="eastAsia"/>
            <w:sz w:val="24"/>
          </w:rPr>
          <w:t>后来大量</w:t>
        </w:r>
      </w:ins>
      <w:ins w:id="24" w:author="程伟 李" w:date="2018-12-12T15:15:00Z">
        <w:r w:rsidR="00884837" w:rsidRPr="00521182">
          <w:rPr>
            <w:rFonts w:ascii="仿宋_GB2312" w:eastAsia="仿宋_GB2312" w:hint="eastAsia"/>
            <w:sz w:val="24"/>
          </w:rPr>
          <w:t>研究成果的展示:D</w:t>
        </w:r>
        <w:r w:rsidR="00884837" w:rsidRPr="00521182">
          <w:rPr>
            <w:rFonts w:ascii="仿宋_GB2312" w:eastAsia="仿宋_GB2312"/>
            <w:sz w:val="24"/>
          </w:rPr>
          <w:t>ARPA</w:t>
        </w:r>
        <w:r w:rsidR="00884837" w:rsidRPr="00521182">
          <w:rPr>
            <w:rFonts w:ascii="仿宋_GB2312" w:eastAsia="仿宋_GB2312" w:hint="eastAsia"/>
            <w:sz w:val="24"/>
          </w:rPr>
          <w:t>挑战赛</w:t>
        </w:r>
      </w:ins>
      <w:ins w:id="25" w:author="程伟 李" w:date="2018-12-12T15:25:00Z">
        <w:r w:rsidR="00884837" w:rsidRPr="00521182">
          <w:rPr>
            <w:rFonts w:ascii="仿宋_GB2312" w:eastAsia="仿宋_GB2312"/>
            <w:sz w:val="24"/>
          </w:rPr>
          <w:t>,</w:t>
        </w:r>
      </w:ins>
      <w:ins w:id="26" w:author="程伟 李" w:date="2018-12-12T15:17:00Z">
        <w:r w:rsidR="00884837" w:rsidRPr="00521182">
          <w:rPr>
            <w:rFonts w:ascii="仿宋_GB2312" w:eastAsia="仿宋_GB2312" w:hint="eastAsia"/>
            <w:sz w:val="24"/>
          </w:rPr>
          <w:t>目前为止</w:t>
        </w:r>
      </w:ins>
      <w:ins w:id="27" w:author="程伟 李" w:date="2018-12-12T15:18:00Z">
        <w:r w:rsidR="00884837" w:rsidRPr="00521182">
          <w:rPr>
            <w:rFonts w:ascii="仿宋_GB2312" w:eastAsia="仿宋_GB2312" w:hint="eastAsia"/>
            <w:sz w:val="24"/>
          </w:rPr>
          <w:t>，已经有广泛的研究成果</w:t>
        </w:r>
      </w:ins>
      <w:ins w:id="28" w:author="程伟 李" w:date="2018-12-12T15:27:00Z">
        <w:r w:rsidR="00884837" w:rsidRPr="00521182">
          <w:rPr>
            <w:rFonts w:ascii="仿宋_GB2312" w:eastAsia="仿宋_GB2312" w:hint="eastAsia"/>
            <w:sz w:val="24"/>
          </w:rPr>
          <w:t>。在工业界和科技界，各企业也大力投入，国</w:t>
        </w:r>
      </w:ins>
      <w:ins w:id="29" w:author="程伟 李" w:date="2018-12-12T15:29:00Z">
        <w:r w:rsidR="00884837" w:rsidRPr="00521182">
          <w:rPr>
            <w:rFonts w:ascii="仿宋_GB2312" w:eastAsia="仿宋_GB2312" w:hint="eastAsia"/>
            <w:sz w:val="24"/>
          </w:rPr>
          <w:t>外</w:t>
        </w:r>
      </w:ins>
      <w:proofErr w:type="gramStart"/>
      <w:ins w:id="30" w:author="程伟 李" w:date="2018-12-12T15:28:00Z">
        <w:r w:rsidR="00884837" w:rsidRPr="00521182">
          <w:rPr>
            <w:rFonts w:ascii="仿宋_GB2312" w:eastAsia="仿宋_GB2312" w:hint="eastAsia"/>
            <w:sz w:val="24"/>
          </w:rPr>
          <w:t>车企如</w:t>
        </w:r>
      </w:ins>
      <w:proofErr w:type="gramEnd"/>
      <w:ins w:id="31" w:author="程伟 李" w:date="2018-12-12T15:27:00Z">
        <w:r w:rsidR="00884837" w:rsidRPr="00521182">
          <w:rPr>
            <w:rFonts w:ascii="仿宋_GB2312" w:eastAsia="仿宋_GB2312" w:hint="eastAsia"/>
            <w:sz w:val="24"/>
          </w:rPr>
          <w:t>通用</w:t>
        </w:r>
      </w:ins>
      <w:ins w:id="32" w:author="程伟 李" w:date="2018-12-12T15:29:00Z">
        <w:r w:rsidR="00884837" w:rsidRPr="00521182">
          <w:rPr>
            <w:rFonts w:ascii="仿宋_GB2312" w:eastAsia="仿宋_GB2312" w:hint="eastAsia"/>
            <w:sz w:val="24"/>
          </w:rPr>
          <w:t>，在</w:t>
        </w:r>
        <w:r w:rsidR="00884837" w:rsidRPr="00521182">
          <w:rPr>
            <w:rFonts w:ascii="仿宋_GB2312" w:eastAsia="仿宋_GB2312"/>
            <w:sz w:val="24"/>
          </w:rPr>
          <w:t>2012</w:t>
        </w:r>
        <w:r w:rsidR="00884837" w:rsidRPr="00521182">
          <w:rPr>
            <w:rFonts w:ascii="仿宋_GB2312" w:eastAsia="仿宋_GB2312" w:hint="eastAsia"/>
            <w:sz w:val="24"/>
          </w:rPr>
          <w:t>年, 就宣布路试其辅助驾驶系统，</w:t>
        </w:r>
      </w:ins>
      <w:ins w:id="33" w:author="程伟 李" w:date="2018-12-12T15:30:00Z">
        <w:r w:rsidR="00884837" w:rsidRPr="00521182">
          <w:rPr>
            <w:rFonts w:ascii="仿宋_GB2312" w:eastAsia="仿宋_GB2312" w:hint="eastAsia"/>
            <w:sz w:val="24"/>
          </w:rPr>
          <w:t>国内如上汽</w:t>
        </w:r>
      </w:ins>
      <w:ins w:id="34" w:author="程伟 李" w:date="2018-12-12T15:31:00Z">
        <w:r w:rsidR="00884837" w:rsidRPr="00521182">
          <w:rPr>
            <w:rFonts w:ascii="仿宋_GB2312" w:eastAsia="仿宋_GB2312" w:hint="eastAsia"/>
            <w:sz w:val="24"/>
          </w:rPr>
          <w:t>、长安等也大力发展自动驾驶，</w:t>
        </w:r>
      </w:ins>
      <w:ins w:id="35" w:author="程伟 李" w:date="2018-12-12T15:29:00Z">
        <w:r w:rsidR="00884837" w:rsidRPr="00521182">
          <w:rPr>
            <w:rFonts w:ascii="仿宋_GB2312" w:eastAsia="仿宋_GB2312" w:hint="eastAsia"/>
            <w:sz w:val="24"/>
          </w:rPr>
          <w:t>科技企业</w:t>
        </w:r>
      </w:ins>
      <w:ins w:id="36" w:author="程伟 李" w:date="2018-12-12T15:31:00Z">
        <w:r w:rsidR="00884837" w:rsidRPr="00521182">
          <w:rPr>
            <w:rFonts w:ascii="仿宋_GB2312" w:eastAsia="仿宋_GB2312" w:hint="eastAsia"/>
            <w:sz w:val="24"/>
          </w:rPr>
          <w:t>国外如</w:t>
        </w:r>
        <w:proofErr w:type="gramStart"/>
        <w:r w:rsidR="00884837" w:rsidRPr="00521182">
          <w:rPr>
            <w:rFonts w:ascii="仿宋_GB2312" w:eastAsia="仿宋_GB2312" w:hint="eastAsia"/>
            <w:sz w:val="24"/>
          </w:rPr>
          <w:t>谷歌</w:t>
        </w:r>
      </w:ins>
      <w:ins w:id="37" w:author="程伟 李" w:date="2018-12-12T15:32:00Z">
        <w:r w:rsidR="00884837" w:rsidRPr="00521182">
          <w:rPr>
            <w:rFonts w:ascii="仿宋_GB2312" w:eastAsia="仿宋_GB2312" w:hint="eastAsia"/>
            <w:sz w:val="24"/>
          </w:rPr>
          <w:t>专门</w:t>
        </w:r>
        <w:proofErr w:type="gramEnd"/>
        <w:r w:rsidR="00884837" w:rsidRPr="00521182">
          <w:rPr>
            <w:rFonts w:ascii="仿宋_GB2312" w:eastAsia="仿宋_GB2312" w:hint="eastAsia"/>
            <w:sz w:val="24"/>
          </w:rPr>
          <w:t>成立</w:t>
        </w:r>
      </w:ins>
      <w:proofErr w:type="spellStart"/>
      <w:ins w:id="38" w:author="程伟 李" w:date="2018-12-12T16:10:00Z">
        <w:r w:rsidR="00884837" w:rsidRPr="00521182">
          <w:rPr>
            <w:rFonts w:ascii="仿宋_GB2312" w:eastAsia="仿宋_GB2312"/>
            <w:sz w:val="24"/>
          </w:rPr>
          <w:t>W</w:t>
        </w:r>
      </w:ins>
      <w:ins w:id="39" w:author="程伟 李" w:date="2018-12-12T15:32:00Z">
        <w:r w:rsidR="00884837" w:rsidRPr="00521182">
          <w:rPr>
            <w:rFonts w:ascii="仿宋_GB2312" w:eastAsia="仿宋_GB2312" w:hint="eastAsia"/>
            <w:sz w:val="24"/>
          </w:rPr>
          <w:t>aymo</w:t>
        </w:r>
        <w:proofErr w:type="spellEnd"/>
        <w:r w:rsidR="00884837" w:rsidRPr="00521182">
          <w:rPr>
            <w:rFonts w:ascii="仿宋_GB2312" w:eastAsia="仿宋_GB2312" w:hint="eastAsia"/>
            <w:sz w:val="24"/>
          </w:rPr>
          <w:t>自动驾驶子公司，推出无人驾驶样车并</w:t>
        </w:r>
      </w:ins>
      <w:ins w:id="40" w:author="程伟 李" w:date="2018-12-12T16:10:00Z">
        <w:r w:rsidR="00884837" w:rsidRPr="00521182">
          <w:rPr>
            <w:rFonts w:ascii="仿宋_GB2312" w:eastAsia="仿宋_GB2312" w:hint="eastAsia"/>
            <w:sz w:val="24"/>
          </w:rPr>
          <w:t>完成</w:t>
        </w:r>
      </w:ins>
      <w:ins w:id="41" w:author="程伟 李" w:date="2018-12-12T15:32:00Z">
        <w:r w:rsidR="00884837" w:rsidRPr="00521182">
          <w:rPr>
            <w:rFonts w:ascii="仿宋_GB2312" w:eastAsia="仿宋_GB2312" w:hint="eastAsia"/>
            <w:sz w:val="24"/>
          </w:rPr>
          <w:t>大量路测，</w:t>
        </w:r>
      </w:ins>
      <w:ins w:id="42" w:author="程伟 李" w:date="2018-12-12T15:33:00Z">
        <w:r w:rsidR="00884837" w:rsidRPr="00521182">
          <w:rPr>
            <w:rFonts w:ascii="仿宋_GB2312" w:eastAsia="仿宋_GB2312" w:hint="eastAsia"/>
            <w:sz w:val="24"/>
          </w:rPr>
          <w:t>国内科技企业如百度自动驾驶部门也</w:t>
        </w:r>
      </w:ins>
      <w:ins w:id="43" w:author="程伟 李" w:date="2018-12-12T15:35:00Z">
        <w:r w:rsidR="00884837" w:rsidRPr="00521182">
          <w:rPr>
            <w:rFonts w:ascii="仿宋_GB2312" w:eastAsia="仿宋_GB2312" w:hint="eastAsia"/>
            <w:sz w:val="24"/>
          </w:rPr>
          <w:t>展示出</w:t>
        </w:r>
      </w:ins>
      <w:ins w:id="44" w:author="程伟 李" w:date="2018-12-12T15:33:00Z">
        <w:r w:rsidR="00884837" w:rsidRPr="00521182">
          <w:rPr>
            <w:rFonts w:ascii="仿宋_GB2312" w:eastAsia="仿宋_GB2312" w:hint="eastAsia"/>
            <w:sz w:val="24"/>
          </w:rPr>
          <w:t>了大量的</w:t>
        </w:r>
      </w:ins>
      <w:ins w:id="45" w:author="程伟 李" w:date="2018-12-12T16:08:00Z">
        <w:r w:rsidR="00884837" w:rsidRPr="00521182">
          <w:rPr>
            <w:rFonts w:ascii="仿宋_GB2312" w:eastAsia="仿宋_GB2312" w:hint="eastAsia"/>
            <w:sz w:val="24"/>
          </w:rPr>
          <w:t>自动驾驶</w:t>
        </w:r>
      </w:ins>
      <w:ins w:id="46" w:author="程伟 李" w:date="2018-12-12T15:33:00Z">
        <w:r w:rsidR="00884837" w:rsidRPr="00521182">
          <w:rPr>
            <w:rFonts w:ascii="仿宋_GB2312" w:eastAsia="仿宋_GB2312" w:hint="eastAsia"/>
            <w:sz w:val="24"/>
          </w:rPr>
          <w:t>样车并且</w:t>
        </w:r>
      </w:ins>
      <w:ins w:id="47" w:author="程伟 李" w:date="2018-12-12T15:35:00Z">
        <w:r w:rsidR="00884837" w:rsidRPr="00521182">
          <w:rPr>
            <w:rFonts w:ascii="仿宋_GB2312" w:eastAsia="仿宋_GB2312" w:hint="eastAsia"/>
            <w:sz w:val="24"/>
          </w:rPr>
          <w:t>与各高校和企业</w:t>
        </w:r>
        <w:r w:rsidR="00884837" w:rsidRPr="00521182">
          <w:rPr>
            <w:rFonts w:ascii="仿宋_GB2312" w:eastAsia="仿宋_GB2312" w:hint="eastAsia"/>
            <w:sz w:val="24"/>
          </w:rPr>
          <w:lastRenderedPageBreak/>
          <w:t>合作推出了Apollo</w:t>
        </w:r>
      </w:ins>
      <w:ins w:id="48" w:author="程伟 李" w:date="2018-12-12T15:34:00Z">
        <w:r w:rsidR="00884837" w:rsidRPr="00521182">
          <w:rPr>
            <w:rFonts w:ascii="仿宋_GB2312" w:eastAsia="仿宋_GB2312" w:hint="eastAsia"/>
            <w:sz w:val="24"/>
          </w:rPr>
          <w:t>自动驾驶</w:t>
        </w:r>
      </w:ins>
      <w:ins w:id="49" w:author="程伟 李" w:date="2018-12-12T15:36:00Z">
        <w:r w:rsidR="00884837" w:rsidRPr="00521182">
          <w:rPr>
            <w:rFonts w:ascii="仿宋_GB2312" w:eastAsia="仿宋_GB2312" w:hint="eastAsia"/>
            <w:sz w:val="24"/>
          </w:rPr>
          <w:t>解决方案。</w:t>
        </w:r>
      </w:ins>
      <w:r w:rsidR="00884837">
        <w:rPr>
          <w:rFonts w:ascii="仿宋_GB2312" w:eastAsia="仿宋_GB2312" w:hint="eastAsia"/>
          <w:sz w:val="24"/>
        </w:rPr>
        <w:t>在定位方案上面基本上都采用多传感器组合的方式，其中基于特征匹配的激光定位，视觉定位在其中扮演者重要的角色。</w:t>
      </w:r>
    </w:p>
    <w:p w14:paraId="38D90CC0" w14:textId="3BFA4BDF" w:rsidR="00D51569" w:rsidRDefault="00D51569" w:rsidP="00D51569">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1</w:t>
      </w:r>
      <w:r>
        <w:rPr>
          <w:rFonts w:eastAsia="华文楷体"/>
          <w:sz w:val="24"/>
        </w:rPr>
        <w:t>.1.1</w:t>
      </w:r>
      <w:r>
        <w:rPr>
          <w:rFonts w:eastAsia="华文楷体" w:hint="eastAsia"/>
          <w:sz w:val="24"/>
        </w:rPr>
        <w:t>视觉描述符</w:t>
      </w:r>
      <w:r w:rsidR="009B4D90">
        <w:rPr>
          <w:rFonts w:eastAsia="华文楷体" w:hint="eastAsia"/>
          <w:sz w:val="24"/>
        </w:rPr>
        <w:t>（</w:t>
      </w:r>
      <w:r w:rsidR="009B4D90" w:rsidRPr="009B4D90">
        <w:rPr>
          <w:rFonts w:eastAsia="华文楷体" w:hint="eastAsia"/>
          <w:sz w:val="24"/>
        </w:rPr>
        <w:t>基于卷积神经网络特征点的视觉</w:t>
      </w:r>
      <w:r w:rsidR="009B4D90" w:rsidRPr="009B4D90">
        <w:rPr>
          <w:rFonts w:eastAsia="华文楷体" w:hint="eastAsia"/>
          <w:sz w:val="24"/>
        </w:rPr>
        <w:t>SLAM</w:t>
      </w:r>
      <w:r w:rsidR="009B4D90" w:rsidRPr="009B4D90">
        <w:rPr>
          <w:rFonts w:eastAsia="华文楷体" w:hint="eastAsia"/>
          <w:sz w:val="24"/>
        </w:rPr>
        <w:t>方法研究</w:t>
      </w:r>
      <w:r w:rsidR="009B4D90">
        <w:rPr>
          <w:rFonts w:eastAsia="华文楷体" w:hint="eastAsia"/>
          <w:sz w:val="24"/>
        </w:rPr>
        <w:t>）</w:t>
      </w:r>
    </w:p>
    <w:p w14:paraId="0C3D74CB" w14:textId="6DD8CE9B" w:rsidR="002218F5" w:rsidRPr="002218F5" w:rsidRDefault="002218F5" w:rsidP="002218F5">
      <w:pPr>
        <w:snapToGrid w:val="0"/>
        <w:spacing w:beforeLines="50" w:before="156" w:line="300" w:lineRule="auto"/>
        <w:jc w:val="left"/>
        <w:rPr>
          <w:rFonts w:eastAsia="华文楷体"/>
          <w:sz w:val="24"/>
        </w:rPr>
      </w:pPr>
      <w:r>
        <w:rPr>
          <w:rFonts w:eastAsia="华文楷体"/>
          <w:sz w:val="24"/>
        </w:rPr>
        <w:tab/>
      </w:r>
      <w:r>
        <w:rPr>
          <w:rFonts w:eastAsia="华文楷体" w:hint="eastAsia"/>
          <w:sz w:val="24"/>
        </w:rPr>
        <w:t>视觉</w:t>
      </w:r>
      <w:r>
        <w:rPr>
          <w:rFonts w:eastAsia="华文楷体" w:hint="eastAsia"/>
          <w:sz w:val="24"/>
        </w:rPr>
        <w:t>SLAM</w:t>
      </w:r>
    </w:p>
    <w:p w14:paraId="2FD9A190" w14:textId="4C1567AC" w:rsidR="00007810" w:rsidRDefault="00007810" w:rsidP="009B4D90">
      <w:pPr>
        <w:snapToGrid w:val="0"/>
        <w:spacing w:beforeLines="50" w:before="156" w:line="300" w:lineRule="auto"/>
        <w:ind w:firstLine="425"/>
        <w:jc w:val="left"/>
        <w:rPr>
          <w:rFonts w:eastAsia="华文楷体"/>
          <w:sz w:val="24"/>
        </w:rPr>
      </w:pPr>
      <w:r w:rsidRPr="00007810">
        <w:rPr>
          <w:rFonts w:eastAsia="华文楷体" w:hint="eastAsia"/>
          <w:sz w:val="24"/>
        </w:rPr>
        <w:t>视觉</w:t>
      </w:r>
      <w:r w:rsidRPr="00007810">
        <w:rPr>
          <w:rFonts w:eastAsia="华文楷体" w:hint="eastAsia"/>
          <w:sz w:val="24"/>
        </w:rPr>
        <w:t xml:space="preserve"> SLAM </w:t>
      </w:r>
      <w:r w:rsidRPr="00007810">
        <w:rPr>
          <w:rFonts w:eastAsia="华文楷体" w:hint="eastAsia"/>
          <w:sz w:val="24"/>
        </w:rPr>
        <w:t>系统中的特征检测器是一种特征工程，通常是基于某种思路和流程设计、经过大量的实践与经验总结出来的方法，其目的是将两幅图像中的特征进行提取和匹配。所涉及的图像特征主要包括图像的点特征、线特征以及面特征</w:t>
      </w:r>
      <w:r w:rsidRPr="00007810">
        <w:rPr>
          <w:rFonts w:eastAsia="华文楷体" w:hint="eastAsia"/>
          <w:sz w:val="24"/>
        </w:rPr>
        <w:t>[14]</w:t>
      </w:r>
      <w:r w:rsidRPr="00007810">
        <w:rPr>
          <w:rFonts w:eastAsia="华文楷体" w:hint="eastAsia"/>
          <w:sz w:val="24"/>
        </w:rPr>
        <w:t>。一般情况下点特征为图像的主要特征，通过合理的特征设计，可提取两幅图像的特征点并进行匹配。当图像中存在线特征或面特征时，可以改善图像中点特征较少的问题。于此同时，线特征和面特征这两种高层次的特征为相机位姿的估算提供了更丰富的信息。</w:t>
      </w:r>
      <w:r w:rsidRPr="00007810">
        <w:rPr>
          <w:rFonts w:eastAsia="华文楷体" w:hint="eastAsia"/>
          <w:sz w:val="24"/>
        </w:rPr>
        <w:t xml:space="preserve"> </w:t>
      </w:r>
      <w:r w:rsidRPr="00007810">
        <w:rPr>
          <w:rFonts w:eastAsia="华文楷体" w:hint="eastAsia"/>
          <w:sz w:val="24"/>
        </w:rPr>
        <w:t>对点特征进行设计时，不同的规则会产生不同的结果。</w:t>
      </w:r>
      <w:r w:rsidRPr="00007810">
        <w:rPr>
          <w:rFonts w:eastAsia="华文楷体" w:hint="eastAsia"/>
          <w:sz w:val="24"/>
        </w:rPr>
        <w:t xml:space="preserve">Harris </w:t>
      </w:r>
      <w:r w:rsidRPr="00007810">
        <w:rPr>
          <w:rFonts w:eastAsia="华文楷体" w:hint="eastAsia"/>
          <w:sz w:val="24"/>
        </w:rPr>
        <w:t>特征检测器使用固定窗口在图像上进行任意方向上的滑动，任意滑动前后窗口中的像素灰度变化程度较大则存在角点，但其不具有尺度不变性，且</w:t>
      </w:r>
      <w:proofErr w:type="gramStart"/>
      <w:r w:rsidRPr="00007810">
        <w:rPr>
          <w:rFonts w:eastAsia="华文楷体" w:hint="eastAsia"/>
          <w:sz w:val="24"/>
        </w:rPr>
        <w:t>抗噪性差</w:t>
      </w:r>
      <w:proofErr w:type="gramEnd"/>
      <w:r w:rsidRPr="00007810">
        <w:rPr>
          <w:rFonts w:eastAsia="华文楷体" w:hint="eastAsia"/>
          <w:sz w:val="24"/>
        </w:rPr>
        <w:t>。</w:t>
      </w:r>
      <w:r w:rsidRPr="00007810">
        <w:rPr>
          <w:rFonts w:eastAsia="华文楷体" w:hint="eastAsia"/>
          <w:sz w:val="24"/>
        </w:rPr>
        <w:t>Shi-</w:t>
      </w:r>
      <w:proofErr w:type="spellStart"/>
      <w:r w:rsidRPr="00007810">
        <w:rPr>
          <w:rFonts w:eastAsia="华文楷体" w:hint="eastAsia"/>
          <w:sz w:val="24"/>
        </w:rPr>
        <w:t>Tomasi</w:t>
      </w:r>
      <w:proofErr w:type="spellEnd"/>
      <w:r w:rsidRPr="00007810">
        <w:rPr>
          <w:rFonts w:eastAsia="华文楷体" w:hint="eastAsia"/>
          <w:sz w:val="24"/>
        </w:rPr>
        <w:t>[15]</w:t>
      </w:r>
      <w:r w:rsidRPr="00007810">
        <w:rPr>
          <w:rFonts w:eastAsia="华文楷体" w:hint="eastAsia"/>
          <w:sz w:val="24"/>
        </w:rPr>
        <w:t>特征检测器在</w:t>
      </w:r>
      <w:r w:rsidRPr="00007810">
        <w:rPr>
          <w:rFonts w:eastAsia="华文楷体" w:hint="eastAsia"/>
          <w:sz w:val="24"/>
        </w:rPr>
        <w:t xml:space="preserve"> Harris </w:t>
      </w:r>
      <w:r>
        <w:rPr>
          <w:rFonts w:eastAsia="华文楷体" w:hint="eastAsia"/>
          <w:sz w:val="24"/>
        </w:rPr>
        <w:t>的基础之上进行扩展，使其具有跟踪功</w:t>
      </w:r>
      <w:r w:rsidRPr="00007810">
        <w:rPr>
          <w:rFonts w:eastAsia="华文楷体" w:hint="eastAsia"/>
          <w:sz w:val="24"/>
        </w:rPr>
        <w:t>SUSAN[</w:t>
      </w:r>
      <w:r w:rsidRPr="00007810">
        <w:rPr>
          <w:rFonts w:eastAsia="华文楷体"/>
          <w:sz w:val="24"/>
        </w:rPr>
        <w:t xml:space="preserve">16](Smallest </w:t>
      </w:r>
      <w:proofErr w:type="spellStart"/>
      <w:r w:rsidRPr="00007810">
        <w:rPr>
          <w:rFonts w:eastAsia="华文楷体" w:hint="eastAsia"/>
          <w:sz w:val="24"/>
        </w:rPr>
        <w:t>Univalue</w:t>
      </w:r>
      <w:proofErr w:type="spellEnd"/>
      <w:r w:rsidRPr="00007810">
        <w:rPr>
          <w:rFonts w:eastAsia="华文楷体" w:hint="eastAsia"/>
          <w:sz w:val="24"/>
        </w:rPr>
        <w:t xml:space="preserve"> Segment Assimilating Nucleus)</w:t>
      </w:r>
      <w:r w:rsidRPr="00007810">
        <w:rPr>
          <w:rFonts w:eastAsia="华文楷体" w:hint="eastAsia"/>
          <w:sz w:val="24"/>
        </w:rPr>
        <w:t>算法将圆形模板在图像中进行移动，计算每点的</w:t>
      </w:r>
      <w:r w:rsidRPr="00007810">
        <w:rPr>
          <w:rFonts w:eastAsia="华文楷体" w:hint="eastAsia"/>
          <w:sz w:val="24"/>
        </w:rPr>
        <w:t xml:space="preserve"> USAN(</w:t>
      </w:r>
      <w:proofErr w:type="spellStart"/>
      <w:r w:rsidRPr="00007810">
        <w:rPr>
          <w:rFonts w:eastAsia="华文楷体" w:hint="eastAsia"/>
          <w:sz w:val="24"/>
        </w:rPr>
        <w:t>Univalue</w:t>
      </w:r>
      <w:proofErr w:type="spellEnd"/>
      <w:r w:rsidRPr="00007810">
        <w:rPr>
          <w:rFonts w:eastAsia="华文楷体" w:hint="eastAsia"/>
          <w:sz w:val="24"/>
        </w:rPr>
        <w:t xml:space="preserve"> Segment Assimilating Nucleus)</w:t>
      </w:r>
      <w:r w:rsidRPr="00007810">
        <w:rPr>
          <w:rFonts w:eastAsia="华文楷体" w:hint="eastAsia"/>
          <w:sz w:val="24"/>
        </w:rPr>
        <w:t>值，然后阈值化计算得到特征信息响应，并使用非极大值抑制</w:t>
      </w:r>
      <w:r w:rsidRPr="00007810">
        <w:rPr>
          <w:rFonts w:eastAsia="华文楷体" w:hint="eastAsia"/>
          <w:sz w:val="24"/>
        </w:rPr>
        <w:t>(Non-Maximum Suppression, NMS)</w:t>
      </w:r>
      <w:r w:rsidRPr="00007810">
        <w:rPr>
          <w:rFonts w:eastAsia="华文楷体" w:hint="eastAsia"/>
          <w:sz w:val="24"/>
        </w:rPr>
        <w:t>来筛选角点，具有抗噪声能力强、实时性较好的优点。</w:t>
      </w:r>
      <w:r w:rsidRPr="00007810">
        <w:rPr>
          <w:rFonts w:eastAsia="华文楷体" w:hint="eastAsia"/>
          <w:sz w:val="24"/>
        </w:rPr>
        <w:t xml:space="preserve">FAST </w:t>
      </w:r>
      <w:r w:rsidRPr="00007810">
        <w:rPr>
          <w:rFonts w:eastAsia="华文楷体" w:hint="eastAsia"/>
          <w:sz w:val="24"/>
        </w:rPr>
        <w:t>算法选取考虑像素点圆周</w:t>
      </w:r>
      <w:r w:rsidRPr="00007810">
        <w:rPr>
          <w:rFonts w:eastAsia="华文楷体" w:hint="eastAsia"/>
          <w:sz w:val="24"/>
        </w:rPr>
        <w:t>(</w:t>
      </w:r>
      <w:r w:rsidRPr="00007810">
        <w:rPr>
          <w:rFonts w:eastAsia="华文楷体" w:hint="eastAsia"/>
          <w:sz w:val="24"/>
        </w:rPr>
        <w:t>半径为</w:t>
      </w:r>
      <w:r w:rsidRPr="00007810">
        <w:rPr>
          <w:rFonts w:eastAsia="华文楷体" w:hint="eastAsia"/>
          <w:sz w:val="24"/>
        </w:rPr>
        <w:t xml:space="preserve"> 3 </w:t>
      </w:r>
      <w:proofErr w:type="gramStart"/>
      <w:r w:rsidRPr="00007810">
        <w:rPr>
          <w:rFonts w:eastAsia="华文楷体" w:hint="eastAsia"/>
          <w:sz w:val="24"/>
        </w:rPr>
        <w:t>个</w:t>
      </w:r>
      <w:proofErr w:type="gramEnd"/>
      <w:r w:rsidRPr="00007810">
        <w:rPr>
          <w:rFonts w:eastAsia="华文楷体" w:hint="eastAsia"/>
          <w:sz w:val="24"/>
        </w:rPr>
        <w:t>像素长度</w:t>
      </w:r>
      <w:r w:rsidRPr="00007810">
        <w:rPr>
          <w:rFonts w:eastAsia="华文楷体" w:hint="eastAsia"/>
          <w:sz w:val="24"/>
        </w:rPr>
        <w:t>)</w:t>
      </w:r>
      <w:r w:rsidRPr="00007810">
        <w:rPr>
          <w:rFonts w:eastAsia="华文楷体" w:hint="eastAsia"/>
          <w:sz w:val="24"/>
        </w:rPr>
        <w:t>的</w:t>
      </w:r>
      <w:r w:rsidRPr="00007810">
        <w:rPr>
          <w:rFonts w:eastAsia="华文楷体" w:hint="eastAsia"/>
          <w:sz w:val="24"/>
        </w:rPr>
        <w:t xml:space="preserve"> 16 </w:t>
      </w:r>
      <w:proofErr w:type="gramStart"/>
      <w:r w:rsidRPr="00007810">
        <w:rPr>
          <w:rFonts w:eastAsia="华文楷体" w:hint="eastAsia"/>
          <w:sz w:val="24"/>
        </w:rPr>
        <w:t>个</w:t>
      </w:r>
      <w:proofErr w:type="gramEnd"/>
      <w:r w:rsidRPr="00007810">
        <w:rPr>
          <w:rFonts w:eastAsia="华文楷体" w:hint="eastAsia"/>
          <w:sz w:val="24"/>
        </w:rPr>
        <w:t>像素，分析圆周上连续性的像素强度情况，从而判断是否为角点，该算法使用机器学习改善了检测的速度和通用性。</w:t>
      </w:r>
      <w:r w:rsidRPr="00007810">
        <w:rPr>
          <w:rFonts w:eastAsia="华文楷体" w:hint="eastAsia"/>
          <w:sz w:val="24"/>
        </w:rPr>
        <w:t xml:space="preserve">Star </w:t>
      </w:r>
      <w:r w:rsidRPr="00007810">
        <w:rPr>
          <w:rFonts w:eastAsia="华文楷体" w:hint="eastAsia"/>
          <w:sz w:val="24"/>
        </w:rPr>
        <w:t>特征检测器解决</w:t>
      </w:r>
      <w:r w:rsidRPr="00007810">
        <w:rPr>
          <w:rFonts w:eastAsia="华文楷体" w:hint="eastAsia"/>
          <w:sz w:val="24"/>
        </w:rPr>
        <w:t xml:space="preserve"> Harris </w:t>
      </w:r>
      <w:proofErr w:type="gramStart"/>
      <w:r w:rsidRPr="00007810">
        <w:rPr>
          <w:rFonts w:eastAsia="华文楷体" w:hint="eastAsia"/>
          <w:sz w:val="24"/>
        </w:rPr>
        <w:t>角点及</w:t>
      </w:r>
      <w:proofErr w:type="gramEnd"/>
      <w:r w:rsidRPr="00007810">
        <w:rPr>
          <w:rFonts w:eastAsia="华文楷体" w:hint="eastAsia"/>
          <w:sz w:val="24"/>
        </w:rPr>
        <w:t xml:space="preserve"> FAST </w:t>
      </w:r>
      <w:r>
        <w:rPr>
          <w:rFonts w:eastAsia="华文楷体" w:hint="eastAsia"/>
          <w:sz w:val="24"/>
        </w:rPr>
        <w:t>特征的局部水平化问题，并增加尺度不变性的功能</w:t>
      </w:r>
      <w:r w:rsidRPr="00007810">
        <w:rPr>
          <w:rFonts w:eastAsia="华文楷体" w:hint="eastAsia"/>
          <w:sz w:val="24"/>
        </w:rPr>
        <w:t>BRIEF[</w:t>
      </w:r>
      <w:r>
        <w:rPr>
          <w:rFonts w:eastAsia="华文楷体"/>
          <w:sz w:val="24"/>
        </w:rPr>
        <w:t xml:space="preserve">17](Binary </w:t>
      </w:r>
      <w:r w:rsidRPr="00007810">
        <w:rPr>
          <w:rFonts w:eastAsia="华文楷体" w:hint="eastAsia"/>
          <w:sz w:val="24"/>
        </w:rPr>
        <w:t>Robust Independent Elementary Features)</w:t>
      </w:r>
      <w:r w:rsidRPr="00007810">
        <w:rPr>
          <w:rFonts w:eastAsia="华文楷体" w:hint="eastAsia"/>
          <w:sz w:val="24"/>
        </w:rPr>
        <w:t>算法用于对已检测到的特征点进行描述，先采用二进制编码，然后使用汉明距离进行匹配，具有匹配速度快的优点，但旋转不变性较差。</w:t>
      </w:r>
      <w:proofErr w:type="spellStart"/>
      <w:r w:rsidRPr="00007810">
        <w:rPr>
          <w:rFonts w:eastAsia="华文楷体" w:hint="eastAsia"/>
          <w:sz w:val="24"/>
        </w:rPr>
        <w:t>DoG</w:t>
      </w:r>
      <w:proofErr w:type="spellEnd"/>
      <w:r w:rsidRPr="00007810">
        <w:rPr>
          <w:rFonts w:eastAsia="华文楷体" w:hint="eastAsia"/>
          <w:sz w:val="24"/>
        </w:rPr>
        <w:t>[4]</w:t>
      </w:r>
      <w:r w:rsidRPr="00007810">
        <w:rPr>
          <w:rFonts w:eastAsia="华文楷体" w:hint="eastAsia"/>
          <w:sz w:val="24"/>
        </w:rPr>
        <w:t>算子是由</w:t>
      </w:r>
      <w:r w:rsidRPr="00007810">
        <w:rPr>
          <w:rFonts w:eastAsia="华文楷体" w:hint="eastAsia"/>
          <w:sz w:val="24"/>
        </w:rPr>
        <w:t xml:space="preserve"> Lowe D.G.</w:t>
      </w:r>
      <w:r w:rsidRPr="00007810">
        <w:rPr>
          <w:rFonts w:eastAsia="华文楷体" w:hint="eastAsia"/>
          <w:sz w:val="24"/>
        </w:rPr>
        <w:t>提出的，对噪声、尺度、仿射变化和旋转等具有很强的鲁棒性，能够提供更丰富的局部特征信息，其缺点是运算量大。</w:t>
      </w:r>
      <w:r>
        <w:rPr>
          <w:rFonts w:eastAsia="华文楷体" w:hint="eastAsia"/>
          <w:sz w:val="24"/>
        </w:rPr>
        <w:t>SIFT</w:t>
      </w:r>
      <w:r w:rsidRPr="00007810">
        <w:rPr>
          <w:rFonts w:eastAsia="华文楷体" w:hint="eastAsia"/>
          <w:sz w:val="24"/>
        </w:rPr>
        <w:t>特征是基于物体上的一些局部外观的兴趣点而与影像的大小和旋转无关。对于光线、噪声、微视角改变的容忍度也相当高。</w:t>
      </w:r>
      <w:r w:rsidRPr="00007810">
        <w:rPr>
          <w:rFonts w:eastAsia="华文楷体" w:hint="eastAsia"/>
          <w:sz w:val="24"/>
        </w:rPr>
        <w:t xml:space="preserve">SURF </w:t>
      </w:r>
      <w:r w:rsidRPr="00007810">
        <w:rPr>
          <w:rFonts w:eastAsia="华文楷体" w:hint="eastAsia"/>
          <w:sz w:val="24"/>
        </w:rPr>
        <w:t>是对</w:t>
      </w:r>
      <w:r w:rsidRPr="00007810">
        <w:rPr>
          <w:rFonts w:eastAsia="华文楷体" w:hint="eastAsia"/>
          <w:sz w:val="24"/>
        </w:rPr>
        <w:t xml:space="preserve"> SIFT </w:t>
      </w:r>
      <w:r w:rsidRPr="00007810">
        <w:rPr>
          <w:rFonts w:eastAsia="华文楷体" w:hint="eastAsia"/>
          <w:sz w:val="24"/>
        </w:rPr>
        <w:t>的一种改进，使用</w:t>
      </w:r>
      <w:r w:rsidRPr="00007810">
        <w:rPr>
          <w:rFonts w:eastAsia="华文楷体" w:hint="eastAsia"/>
          <w:sz w:val="24"/>
        </w:rPr>
        <w:t xml:space="preserve"> Hessian</w:t>
      </w:r>
      <w:r w:rsidRPr="00007810">
        <w:rPr>
          <w:rFonts w:eastAsia="华文楷体" w:hint="eastAsia"/>
          <w:sz w:val="24"/>
        </w:rPr>
        <w:t>矩阵变换图像，通过调整</w:t>
      </w:r>
      <w:r w:rsidRPr="00007810">
        <w:rPr>
          <w:rFonts w:eastAsia="华文楷体" w:hint="eastAsia"/>
          <w:sz w:val="24"/>
        </w:rPr>
        <w:t xml:space="preserve"> Box Blur </w:t>
      </w:r>
      <w:r w:rsidRPr="00007810">
        <w:rPr>
          <w:rFonts w:eastAsia="华文楷体" w:hint="eastAsia"/>
          <w:sz w:val="24"/>
        </w:rPr>
        <w:t>大小构建尺度金字塔，并求解高斯模糊近似值，使用</w:t>
      </w:r>
      <w:r w:rsidRPr="00007810">
        <w:rPr>
          <w:rFonts w:eastAsia="华文楷体" w:hint="eastAsia"/>
          <w:sz w:val="24"/>
        </w:rPr>
        <w:t xml:space="preserve"> </w:t>
      </w:r>
      <w:proofErr w:type="spellStart"/>
      <w:r w:rsidRPr="00007810">
        <w:rPr>
          <w:rFonts w:eastAsia="华文楷体" w:hint="eastAsia"/>
          <w:sz w:val="24"/>
        </w:rPr>
        <w:t>Haar</w:t>
      </w:r>
      <w:proofErr w:type="spellEnd"/>
      <w:r w:rsidRPr="00007810">
        <w:rPr>
          <w:rFonts w:eastAsia="华文楷体" w:hint="eastAsia"/>
          <w:sz w:val="24"/>
        </w:rPr>
        <w:t xml:space="preserve"> </w:t>
      </w:r>
      <w:r w:rsidRPr="00007810">
        <w:rPr>
          <w:rFonts w:eastAsia="华文楷体" w:hint="eastAsia"/>
          <w:sz w:val="24"/>
        </w:rPr>
        <w:t>小波变换计算关键点主方向，主要特点是快速。</w:t>
      </w:r>
      <w:r w:rsidRPr="00007810">
        <w:rPr>
          <w:rFonts w:eastAsia="华文楷体" w:hint="eastAsia"/>
          <w:sz w:val="24"/>
        </w:rPr>
        <w:t xml:space="preserve">ORB </w:t>
      </w:r>
      <w:r w:rsidRPr="00007810">
        <w:rPr>
          <w:rFonts w:eastAsia="华文楷体" w:hint="eastAsia"/>
          <w:sz w:val="24"/>
        </w:rPr>
        <w:t>特征是将</w:t>
      </w:r>
      <w:r w:rsidRPr="00007810">
        <w:rPr>
          <w:rFonts w:eastAsia="华文楷体" w:hint="eastAsia"/>
          <w:sz w:val="24"/>
        </w:rPr>
        <w:t xml:space="preserve"> FAST </w:t>
      </w:r>
      <w:r w:rsidRPr="00007810">
        <w:rPr>
          <w:rFonts w:eastAsia="华文楷体" w:hint="eastAsia"/>
          <w:sz w:val="24"/>
        </w:rPr>
        <w:t>特征点的检测方法与</w:t>
      </w:r>
      <w:r w:rsidRPr="00007810">
        <w:rPr>
          <w:rFonts w:eastAsia="华文楷体" w:hint="eastAsia"/>
          <w:sz w:val="24"/>
        </w:rPr>
        <w:t xml:space="preserve"> BRIEF </w:t>
      </w:r>
      <w:r w:rsidRPr="00007810">
        <w:rPr>
          <w:rFonts w:eastAsia="华文楷体" w:hint="eastAsia"/>
          <w:sz w:val="24"/>
        </w:rPr>
        <w:t>特征描述子结合起来，并在它们原来的基础上做了改进与优化。其速度约是</w:t>
      </w:r>
      <w:r w:rsidRPr="00007810">
        <w:rPr>
          <w:rFonts w:eastAsia="华文楷体" w:hint="eastAsia"/>
          <w:sz w:val="24"/>
        </w:rPr>
        <w:t xml:space="preserve"> SIFT </w:t>
      </w:r>
      <w:r w:rsidRPr="00007810">
        <w:rPr>
          <w:rFonts w:eastAsia="华文楷体" w:hint="eastAsia"/>
          <w:sz w:val="24"/>
        </w:rPr>
        <w:t>的</w:t>
      </w:r>
      <w:r w:rsidRPr="00007810">
        <w:rPr>
          <w:rFonts w:eastAsia="华文楷体" w:hint="eastAsia"/>
          <w:sz w:val="24"/>
        </w:rPr>
        <w:t xml:space="preserve"> 100 </w:t>
      </w:r>
      <w:proofErr w:type="gramStart"/>
      <w:r w:rsidRPr="00007810">
        <w:rPr>
          <w:rFonts w:eastAsia="华文楷体" w:hint="eastAsia"/>
          <w:sz w:val="24"/>
        </w:rPr>
        <w:t>倍</w:t>
      </w:r>
      <w:proofErr w:type="gramEnd"/>
      <w:r w:rsidRPr="00007810">
        <w:rPr>
          <w:rFonts w:eastAsia="华文楷体" w:hint="eastAsia"/>
          <w:sz w:val="24"/>
        </w:rPr>
        <w:t>、</w:t>
      </w:r>
      <w:r w:rsidRPr="00007810">
        <w:rPr>
          <w:rFonts w:eastAsia="华文楷体" w:hint="eastAsia"/>
          <w:sz w:val="24"/>
        </w:rPr>
        <w:t xml:space="preserve">SURF </w:t>
      </w:r>
      <w:r w:rsidRPr="00007810">
        <w:rPr>
          <w:rFonts w:eastAsia="华文楷体" w:hint="eastAsia"/>
          <w:sz w:val="24"/>
        </w:rPr>
        <w:t>的</w:t>
      </w:r>
      <w:r w:rsidRPr="00007810">
        <w:rPr>
          <w:rFonts w:eastAsia="华文楷体" w:hint="eastAsia"/>
          <w:sz w:val="24"/>
        </w:rPr>
        <w:t xml:space="preserve"> </w:t>
      </w:r>
      <w:r w:rsidRPr="00007810">
        <w:rPr>
          <w:rFonts w:eastAsia="华文楷体" w:hint="eastAsia"/>
          <w:sz w:val="24"/>
        </w:rPr>
        <w:lastRenderedPageBreak/>
        <w:t xml:space="preserve">10 </w:t>
      </w:r>
      <w:proofErr w:type="gramStart"/>
      <w:r w:rsidRPr="00007810">
        <w:rPr>
          <w:rFonts w:eastAsia="华文楷体" w:hint="eastAsia"/>
          <w:sz w:val="24"/>
        </w:rPr>
        <w:t>倍</w:t>
      </w:r>
      <w:proofErr w:type="gramEnd"/>
      <w:r w:rsidRPr="00007810">
        <w:rPr>
          <w:rFonts w:eastAsia="华文楷体" w:hint="eastAsia"/>
          <w:sz w:val="24"/>
        </w:rPr>
        <w:t>。</w:t>
      </w:r>
      <w:r w:rsidRPr="00007810">
        <w:rPr>
          <w:rFonts w:eastAsia="华文楷体" w:hint="eastAsia"/>
          <w:sz w:val="24"/>
        </w:rPr>
        <w:t>RANSAC[</w:t>
      </w:r>
      <w:r w:rsidRPr="00007810">
        <w:rPr>
          <w:rFonts w:eastAsia="华文楷体"/>
          <w:sz w:val="24"/>
        </w:rPr>
        <w:t xml:space="preserve">18, 19](Random Sample </w:t>
      </w:r>
      <w:r w:rsidRPr="00007810">
        <w:rPr>
          <w:rFonts w:eastAsia="华文楷体" w:hint="eastAsia"/>
          <w:sz w:val="24"/>
        </w:rPr>
        <w:t>Consensus)</w:t>
      </w:r>
      <w:r w:rsidRPr="00007810">
        <w:rPr>
          <w:rFonts w:eastAsia="华文楷体" w:hint="eastAsia"/>
          <w:sz w:val="24"/>
        </w:rPr>
        <w:t>采用迭代的方式从一组包含离群的被观测数据中估算出数学模型的参数，其特点是基于假设去寻找最优解。</w:t>
      </w:r>
    </w:p>
    <w:p w14:paraId="1239C782" w14:textId="77777777" w:rsidR="00E419EB" w:rsidRDefault="00E419EB" w:rsidP="00E419EB">
      <w:pPr>
        <w:snapToGrid w:val="0"/>
        <w:spacing w:beforeLines="50" w:before="156" w:line="300" w:lineRule="auto"/>
        <w:ind w:firstLine="425"/>
        <w:jc w:val="left"/>
        <w:rPr>
          <w:rFonts w:eastAsia="华文楷体"/>
          <w:sz w:val="24"/>
        </w:rPr>
      </w:pPr>
      <w:r w:rsidRPr="00E419EB">
        <w:rPr>
          <w:rFonts w:eastAsia="华文楷体" w:hint="eastAsia"/>
          <w:sz w:val="24"/>
        </w:rPr>
        <w:t>在图像领域，深度卷积神经网络的强大之处在于可以提取更深层次、更抽象的特征。</w:t>
      </w:r>
      <w:r>
        <w:rPr>
          <w:rFonts w:eastAsia="华文楷体" w:hint="eastAsia"/>
          <w:sz w:val="24"/>
        </w:rPr>
        <w:t>单纯以特征点检测为对象的研究并不常见，而有些涉及特征识别的研究</w:t>
      </w:r>
      <w:r w:rsidRPr="00E419EB">
        <w:rPr>
          <w:rFonts w:eastAsia="华文楷体" w:hint="eastAsia"/>
          <w:sz w:val="24"/>
        </w:rPr>
        <w:t>域，其核心是检测关键点，这对于特征点检测的研究很有帮助。人体姿态估计指识别图像中的人物的头部、颈部、肩部、肘部、躯干与四肢的关节节点，其具有代表性的方法有</w:t>
      </w:r>
      <w:r w:rsidRPr="00E419EB">
        <w:rPr>
          <w:rFonts w:eastAsia="华文楷体" w:hint="eastAsia"/>
          <w:sz w:val="24"/>
        </w:rPr>
        <w:t xml:space="preserve"> SHN[20]</w:t>
      </w:r>
      <w:r w:rsidRPr="00E419EB">
        <w:rPr>
          <w:rFonts w:eastAsia="华文楷体" w:hint="eastAsia"/>
          <w:sz w:val="24"/>
        </w:rPr>
        <w:t>、</w:t>
      </w:r>
      <w:r w:rsidRPr="00E419EB">
        <w:rPr>
          <w:rFonts w:eastAsia="华文楷体" w:hint="eastAsia"/>
          <w:sz w:val="24"/>
        </w:rPr>
        <w:t>CPM[21]</w:t>
      </w:r>
      <w:r w:rsidRPr="00E419EB">
        <w:rPr>
          <w:rFonts w:eastAsia="华文楷体" w:hint="eastAsia"/>
          <w:sz w:val="24"/>
        </w:rPr>
        <w:t>、</w:t>
      </w:r>
      <w:r w:rsidRPr="00E419EB">
        <w:rPr>
          <w:rFonts w:eastAsia="华文楷体" w:hint="eastAsia"/>
          <w:sz w:val="24"/>
        </w:rPr>
        <w:t>CPN[22]</w:t>
      </w:r>
      <w:r w:rsidRPr="00E419EB">
        <w:rPr>
          <w:rFonts w:eastAsia="华文楷体" w:hint="eastAsia"/>
          <w:sz w:val="24"/>
        </w:rPr>
        <w:t>、</w:t>
      </w:r>
      <w:r w:rsidRPr="00E419EB">
        <w:rPr>
          <w:rFonts w:eastAsia="华文楷体" w:hint="eastAsia"/>
          <w:sz w:val="24"/>
        </w:rPr>
        <w:t>MSPN[23]</w:t>
      </w:r>
      <w:r w:rsidRPr="00E419EB">
        <w:rPr>
          <w:rFonts w:eastAsia="华文楷体" w:hint="eastAsia"/>
          <w:sz w:val="24"/>
        </w:rPr>
        <w:t>等。与人体姿态估计相似的有手势识别，两者都是通过对关键点的识别来实现图像中人物或者手的姿态变化的监测和跟踪。可以认为，姿态估计中的关键点依附于诸如人、手等对象；图像往往是很多对象的空间组合，如一幅图像由电脑、书桌、水杯…等构成，特征点则是图像中各个对象的关键点的空间组合。</w:t>
      </w:r>
      <w:proofErr w:type="spellStart"/>
      <w:r w:rsidRPr="00E419EB">
        <w:rPr>
          <w:rFonts w:eastAsia="华文楷体" w:hint="eastAsia"/>
          <w:sz w:val="24"/>
        </w:rPr>
        <w:t>Magicpoint</w:t>
      </w:r>
      <w:proofErr w:type="spellEnd"/>
      <w:r w:rsidRPr="00E419EB">
        <w:rPr>
          <w:rFonts w:eastAsia="华文楷体" w:hint="eastAsia"/>
          <w:sz w:val="24"/>
        </w:rPr>
        <w:t>[24]</w:t>
      </w:r>
      <w:r w:rsidRPr="00E419EB">
        <w:rPr>
          <w:rFonts w:eastAsia="华文楷体" w:hint="eastAsia"/>
          <w:sz w:val="24"/>
        </w:rPr>
        <w:t>方法是一个几何型的深度学习特征检测器，使用特征检测网络训练图像的特征点检测模型，使用单应矩阵估计网络训练两幅图像位姿变换估计模型，此方法在包含规则几何图案的图像中表现良好，但在自然场景图像中表现不佳。</w:t>
      </w:r>
      <w:proofErr w:type="spellStart"/>
      <w:r w:rsidRPr="00E419EB">
        <w:rPr>
          <w:rFonts w:eastAsia="华文楷体" w:hint="eastAsia"/>
          <w:sz w:val="24"/>
        </w:rPr>
        <w:t>SuperPoint</w:t>
      </w:r>
      <w:proofErr w:type="spellEnd"/>
      <w:r w:rsidRPr="00E419EB">
        <w:rPr>
          <w:rFonts w:eastAsia="华文楷体" w:hint="eastAsia"/>
          <w:sz w:val="24"/>
        </w:rPr>
        <w:t>[25]</w:t>
      </w:r>
      <w:r w:rsidRPr="00E419EB">
        <w:rPr>
          <w:rFonts w:eastAsia="华文楷体" w:hint="eastAsia"/>
          <w:sz w:val="24"/>
        </w:rPr>
        <w:t>方法使用</w:t>
      </w:r>
      <w:r w:rsidRPr="00E419EB">
        <w:rPr>
          <w:rFonts w:eastAsia="华文楷体" w:hint="eastAsia"/>
          <w:sz w:val="24"/>
        </w:rPr>
        <w:t xml:space="preserve"> </w:t>
      </w:r>
      <w:proofErr w:type="spellStart"/>
      <w:r w:rsidRPr="00E419EB">
        <w:rPr>
          <w:rFonts w:eastAsia="华文楷体" w:hint="eastAsia"/>
          <w:sz w:val="24"/>
        </w:rPr>
        <w:t>MagicPoint</w:t>
      </w:r>
      <w:proofErr w:type="spellEnd"/>
      <w:r w:rsidRPr="00E419EB">
        <w:rPr>
          <w:rFonts w:eastAsia="华文楷体" w:hint="eastAsia"/>
          <w:sz w:val="24"/>
        </w:rPr>
        <w:t xml:space="preserve"> </w:t>
      </w:r>
      <w:r w:rsidRPr="00E419EB">
        <w:rPr>
          <w:rFonts w:eastAsia="华文楷体" w:hint="eastAsia"/>
          <w:sz w:val="24"/>
        </w:rPr>
        <w:t>模型提取自然场景图像的特征点，然后使用单应调整方法，得到了更为丰富的特征点标签，但这个方法需要大量的迭代实验，过程非常耗时。</w:t>
      </w:r>
      <w:r w:rsidRPr="00E419EB">
        <w:rPr>
          <w:rFonts w:eastAsia="华文楷体" w:hint="eastAsia"/>
          <w:sz w:val="24"/>
        </w:rPr>
        <w:t xml:space="preserve"> </w:t>
      </w:r>
    </w:p>
    <w:p w14:paraId="32D7448A" w14:textId="76396CF7" w:rsidR="00E419EB" w:rsidRPr="00E419EB" w:rsidRDefault="00E419EB" w:rsidP="00E419EB">
      <w:pPr>
        <w:snapToGrid w:val="0"/>
        <w:spacing w:beforeLines="50" w:before="156" w:line="300" w:lineRule="auto"/>
        <w:ind w:firstLine="425"/>
        <w:jc w:val="left"/>
        <w:rPr>
          <w:rFonts w:eastAsia="华文楷体"/>
          <w:sz w:val="24"/>
        </w:rPr>
      </w:pPr>
      <w:r w:rsidRPr="00E419EB">
        <w:rPr>
          <w:rFonts w:eastAsia="华文楷体" w:hint="eastAsia"/>
          <w:sz w:val="24"/>
        </w:rPr>
        <w:t>综合来看，传统的特征检测器存在以下缺点：提取特征单一，即每种方法只能检测一种特征；算法的稳定性和效率之间存在矛盾，当特征检测稳定性强时通常效率较低，反之效率较高时稳定性则较差。以深度学习方法为背景的姿态估计主要优势体现在图像特征提取能力强，但对于特征点检测还存在一定的优化空间。</w:t>
      </w:r>
    </w:p>
    <w:p w14:paraId="50817196" w14:textId="3571F329" w:rsidR="00D51569" w:rsidRDefault="00D51569" w:rsidP="00D51569">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1</w:t>
      </w:r>
      <w:r>
        <w:rPr>
          <w:rFonts w:eastAsia="华文楷体"/>
          <w:sz w:val="24"/>
        </w:rPr>
        <w:t xml:space="preserve">.1.2 </w:t>
      </w:r>
      <w:r>
        <w:rPr>
          <w:rFonts w:eastAsia="华文楷体" w:hint="eastAsia"/>
          <w:sz w:val="24"/>
        </w:rPr>
        <w:t>视觉</w:t>
      </w:r>
      <w:r>
        <w:rPr>
          <w:rFonts w:eastAsia="华文楷体" w:hint="eastAsia"/>
          <w:sz w:val="24"/>
        </w:rPr>
        <w:t>SLAM</w:t>
      </w:r>
      <w:r>
        <w:rPr>
          <w:rFonts w:eastAsia="华文楷体" w:hint="eastAsia"/>
          <w:sz w:val="24"/>
        </w:rPr>
        <w:t>系统</w:t>
      </w:r>
    </w:p>
    <w:p w14:paraId="6F8A3D90" w14:textId="4837905A" w:rsidR="00E419EB" w:rsidRPr="00E419EB" w:rsidRDefault="00E419EB" w:rsidP="00E419EB">
      <w:pPr>
        <w:snapToGrid w:val="0"/>
        <w:spacing w:beforeLines="50" w:before="156" w:line="300" w:lineRule="auto"/>
        <w:ind w:firstLine="425"/>
        <w:jc w:val="left"/>
        <w:rPr>
          <w:rFonts w:eastAsia="华文楷体"/>
          <w:sz w:val="24"/>
        </w:rPr>
      </w:pPr>
      <w:r w:rsidRPr="00E419EB">
        <w:rPr>
          <w:rFonts w:eastAsia="华文楷体" w:hint="eastAsia"/>
          <w:sz w:val="24"/>
        </w:rPr>
        <w:t>随着不同的理论不断被提出，特征点法的视觉</w:t>
      </w:r>
      <w:r w:rsidRPr="00E419EB">
        <w:rPr>
          <w:rFonts w:eastAsia="华文楷体" w:hint="eastAsia"/>
          <w:sz w:val="24"/>
        </w:rPr>
        <w:t xml:space="preserve"> SLAM </w:t>
      </w:r>
      <w:r w:rsidRPr="00E419EB">
        <w:rPr>
          <w:rFonts w:eastAsia="华文楷体" w:hint="eastAsia"/>
          <w:sz w:val="24"/>
        </w:rPr>
        <w:t>系统已经出现一些开源方案以及演进版本。早期</w:t>
      </w:r>
      <w:r w:rsidRPr="00E419EB">
        <w:rPr>
          <w:rFonts w:eastAsia="华文楷体" w:hint="eastAsia"/>
          <w:sz w:val="24"/>
        </w:rPr>
        <w:t xml:space="preserve"> SLAM </w:t>
      </w:r>
      <w:r w:rsidRPr="00E419EB">
        <w:rPr>
          <w:rFonts w:eastAsia="华文楷体" w:hint="eastAsia"/>
          <w:sz w:val="24"/>
        </w:rPr>
        <w:t>中卡尔曼滤波</w:t>
      </w:r>
      <w:r w:rsidRPr="00E419EB">
        <w:rPr>
          <w:rFonts w:eastAsia="华文楷体" w:hint="eastAsia"/>
          <w:sz w:val="24"/>
        </w:rPr>
        <w:t>(EKF)</w:t>
      </w:r>
      <w:r w:rsidRPr="00E419EB">
        <w:rPr>
          <w:rFonts w:eastAsia="华文楷体" w:hint="eastAsia"/>
          <w:sz w:val="24"/>
        </w:rPr>
        <w:t>占据主导地位，</w:t>
      </w:r>
      <w:proofErr w:type="spellStart"/>
      <w:r w:rsidRPr="00E419EB">
        <w:rPr>
          <w:rFonts w:eastAsia="华文楷体" w:hint="eastAsia"/>
          <w:sz w:val="24"/>
        </w:rPr>
        <w:t>A.J.Davision</w:t>
      </w:r>
      <w:proofErr w:type="spellEnd"/>
      <w:r w:rsidRPr="00E419EB">
        <w:rPr>
          <w:rFonts w:eastAsia="华文楷体" w:hint="eastAsia"/>
          <w:sz w:val="24"/>
        </w:rPr>
        <w:t>首次提出实时单目视觉</w:t>
      </w:r>
      <w:r w:rsidRPr="00E419EB">
        <w:rPr>
          <w:rFonts w:eastAsia="华文楷体" w:hint="eastAsia"/>
          <w:sz w:val="24"/>
        </w:rPr>
        <w:t xml:space="preserve"> SLAM </w:t>
      </w:r>
      <w:r w:rsidRPr="00E419EB">
        <w:rPr>
          <w:rFonts w:eastAsia="华文楷体" w:hint="eastAsia"/>
          <w:sz w:val="24"/>
        </w:rPr>
        <w:t>系统：</w:t>
      </w:r>
      <w:proofErr w:type="spellStart"/>
      <w:r w:rsidRPr="00E419EB">
        <w:rPr>
          <w:rFonts w:eastAsia="华文楷体" w:hint="eastAsia"/>
          <w:sz w:val="24"/>
        </w:rPr>
        <w:t>MonoSLAM</w:t>
      </w:r>
      <w:proofErr w:type="spellEnd"/>
      <w:r w:rsidRPr="00E419EB">
        <w:rPr>
          <w:rFonts w:eastAsia="华文楷体" w:hint="eastAsia"/>
          <w:sz w:val="24"/>
        </w:rPr>
        <w:t>[10]</w:t>
      </w:r>
      <w:r w:rsidRPr="00E419EB">
        <w:rPr>
          <w:rFonts w:eastAsia="华文楷体" w:hint="eastAsia"/>
          <w:sz w:val="24"/>
        </w:rPr>
        <w:t>，以扩展卡尔曼滤波器</w:t>
      </w:r>
      <w:r w:rsidRPr="00E419EB">
        <w:rPr>
          <w:rFonts w:eastAsia="华文楷体" w:hint="eastAsia"/>
          <w:sz w:val="24"/>
        </w:rPr>
        <w:t xml:space="preserve">[26](Extended </w:t>
      </w:r>
      <w:proofErr w:type="spellStart"/>
      <w:r w:rsidRPr="00E419EB">
        <w:rPr>
          <w:rFonts w:eastAsia="华文楷体" w:hint="eastAsia"/>
          <w:sz w:val="24"/>
        </w:rPr>
        <w:t>Kalman</w:t>
      </w:r>
      <w:proofErr w:type="spellEnd"/>
      <w:r w:rsidRPr="00E419EB">
        <w:rPr>
          <w:rFonts w:eastAsia="华文楷体" w:hint="eastAsia"/>
          <w:sz w:val="24"/>
        </w:rPr>
        <w:t xml:space="preserve"> Filter, EKF)</w:t>
      </w:r>
      <w:r w:rsidRPr="00E419EB">
        <w:rPr>
          <w:rFonts w:eastAsia="华文楷体" w:hint="eastAsia"/>
          <w:sz w:val="24"/>
        </w:rPr>
        <w:t>为后端，追踪前端非常稀疏的特征点，即以相机当前</w:t>
      </w:r>
      <w:proofErr w:type="gramStart"/>
      <w:r w:rsidRPr="00E419EB">
        <w:rPr>
          <w:rFonts w:eastAsia="华文楷体" w:hint="eastAsia"/>
          <w:sz w:val="24"/>
        </w:rPr>
        <w:t>地状态</w:t>
      </w:r>
      <w:proofErr w:type="gramEnd"/>
      <w:r w:rsidRPr="00E419EB">
        <w:rPr>
          <w:rFonts w:eastAsia="华文楷体" w:hint="eastAsia"/>
          <w:sz w:val="24"/>
        </w:rPr>
        <w:t>和所有路标点为状态量，更新均值、协方差</w:t>
      </w:r>
      <w:r w:rsidRPr="00E419EB">
        <w:rPr>
          <w:rFonts w:eastAsia="华文楷体" w:hint="eastAsia"/>
          <w:sz w:val="24"/>
        </w:rPr>
        <w:t xml:space="preserve"> </w:t>
      </w:r>
      <w:r w:rsidRPr="00E419EB">
        <w:rPr>
          <w:rFonts w:eastAsia="华文楷体" w:hint="eastAsia"/>
          <w:sz w:val="24"/>
        </w:rPr>
        <w:t>。</w:t>
      </w:r>
      <w:r w:rsidRPr="00E419EB">
        <w:rPr>
          <w:rFonts w:eastAsia="华文楷体" w:hint="eastAsia"/>
          <w:sz w:val="24"/>
        </w:rPr>
        <w:t xml:space="preserve">Klein </w:t>
      </w:r>
      <w:r w:rsidRPr="00E419EB">
        <w:rPr>
          <w:rFonts w:eastAsia="华文楷体" w:hint="eastAsia"/>
          <w:sz w:val="24"/>
        </w:rPr>
        <w:t>等</w:t>
      </w:r>
      <w:r w:rsidRPr="00E419EB">
        <w:rPr>
          <w:rFonts w:eastAsia="华文楷体" w:hint="eastAsia"/>
          <w:sz w:val="24"/>
        </w:rPr>
        <w:t>[27]</w:t>
      </w:r>
      <w:r w:rsidRPr="00E419EB">
        <w:rPr>
          <w:rFonts w:eastAsia="华文楷体" w:hint="eastAsia"/>
          <w:sz w:val="24"/>
        </w:rPr>
        <w:t>提出了</w:t>
      </w:r>
      <w:r w:rsidRPr="00E419EB">
        <w:rPr>
          <w:rFonts w:eastAsia="华文楷体" w:hint="eastAsia"/>
          <w:sz w:val="24"/>
        </w:rPr>
        <w:t>PTAM(</w:t>
      </w:r>
      <w:proofErr w:type="spellStart"/>
      <w:r w:rsidRPr="00E419EB">
        <w:rPr>
          <w:rFonts w:eastAsia="华文楷体" w:hint="eastAsia"/>
          <w:sz w:val="24"/>
        </w:rPr>
        <w:t>Paraller</w:t>
      </w:r>
      <w:proofErr w:type="spellEnd"/>
      <w:r w:rsidRPr="00E419EB">
        <w:rPr>
          <w:rFonts w:eastAsia="华文楷体" w:hint="eastAsia"/>
          <w:sz w:val="24"/>
        </w:rPr>
        <w:t xml:space="preserve"> Tracking and Mapping)</w:t>
      </w:r>
      <w:r w:rsidRPr="00E419EB">
        <w:rPr>
          <w:rFonts w:eastAsia="华文楷体" w:hint="eastAsia"/>
          <w:sz w:val="24"/>
        </w:rPr>
        <w:t>，其首次使用了非线性优化作为后端，提出并实现了跟踪和</w:t>
      </w:r>
      <w:proofErr w:type="gramStart"/>
      <w:r w:rsidRPr="00E419EB">
        <w:rPr>
          <w:rFonts w:eastAsia="华文楷体" w:hint="eastAsia"/>
          <w:sz w:val="24"/>
        </w:rPr>
        <w:t>建图过程</w:t>
      </w:r>
      <w:proofErr w:type="gramEnd"/>
      <w:r w:rsidRPr="00E419EB">
        <w:rPr>
          <w:rFonts w:eastAsia="华文楷体" w:hint="eastAsia"/>
          <w:sz w:val="24"/>
        </w:rPr>
        <w:t>地并行化，且具有增强现实演示功能。</w:t>
      </w:r>
      <w:proofErr w:type="spellStart"/>
      <w:r w:rsidRPr="00E419EB">
        <w:rPr>
          <w:rFonts w:eastAsia="华文楷体" w:hint="eastAsia"/>
          <w:sz w:val="24"/>
        </w:rPr>
        <w:t>R.Mur-Artal</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[28]</w:t>
      </w:r>
      <w:r w:rsidRPr="00E419EB">
        <w:rPr>
          <w:rFonts w:eastAsia="华文楷体" w:hint="eastAsia"/>
          <w:sz w:val="24"/>
        </w:rPr>
        <w:t>提出了</w:t>
      </w:r>
      <w:r w:rsidRPr="00E419EB">
        <w:rPr>
          <w:rFonts w:eastAsia="华文楷体" w:hint="eastAsia"/>
          <w:sz w:val="24"/>
        </w:rPr>
        <w:t xml:space="preserve"> ORB-SLAM</w:t>
      </w:r>
      <w:r w:rsidRPr="00E419EB">
        <w:rPr>
          <w:rFonts w:eastAsia="华文楷体" w:hint="eastAsia"/>
          <w:sz w:val="24"/>
        </w:rPr>
        <w:t>，代表了特征点法</w:t>
      </w:r>
      <w:r w:rsidRPr="00E419EB">
        <w:rPr>
          <w:rFonts w:eastAsia="华文楷体" w:hint="eastAsia"/>
          <w:sz w:val="24"/>
        </w:rPr>
        <w:t xml:space="preserve"> SLAM </w:t>
      </w:r>
      <w:r w:rsidRPr="00E419EB">
        <w:rPr>
          <w:rFonts w:eastAsia="华文楷体" w:hint="eastAsia"/>
          <w:sz w:val="24"/>
        </w:rPr>
        <w:t>的高峰，其支持单目、双目、</w:t>
      </w:r>
      <w:r>
        <w:rPr>
          <w:rFonts w:eastAsia="华文楷体" w:hint="eastAsia"/>
          <w:sz w:val="24"/>
        </w:rPr>
        <w:t>RGB-D</w:t>
      </w:r>
      <w:r w:rsidRPr="00E419EB">
        <w:rPr>
          <w:rFonts w:eastAsia="华文楷体" w:hint="eastAsia"/>
          <w:sz w:val="24"/>
        </w:rPr>
        <w:t>三种模式，且提供了回环检测功能，为此在工程上实现了</w:t>
      </w:r>
      <w:proofErr w:type="gramStart"/>
      <w:r w:rsidRPr="00E419EB">
        <w:rPr>
          <w:rFonts w:eastAsia="华文楷体" w:hint="eastAsia"/>
          <w:sz w:val="24"/>
        </w:rPr>
        <w:t>三进程</w:t>
      </w:r>
      <w:proofErr w:type="gramEnd"/>
      <w:r w:rsidRPr="00E419EB">
        <w:rPr>
          <w:rFonts w:eastAsia="华文楷体" w:hint="eastAsia"/>
          <w:sz w:val="24"/>
        </w:rPr>
        <w:t>结构。</w:t>
      </w:r>
      <w:r w:rsidRPr="00E419EB">
        <w:rPr>
          <w:rFonts w:eastAsia="华文楷体" w:hint="eastAsia"/>
          <w:sz w:val="24"/>
        </w:rPr>
        <w:t>ORB-SLAM</w:t>
      </w:r>
      <w:r w:rsidRPr="00E419EB">
        <w:rPr>
          <w:rFonts w:eastAsia="华文楷体" w:hint="eastAsia"/>
          <w:sz w:val="24"/>
        </w:rPr>
        <w:lastRenderedPageBreak/>
        <w:t>的演进版本</w:t>
      </w:r>
      <w:r w:rsidRPr="00E419EB">
        <w:rPr>
          <w:rFonts w:eastAsia="华文楷体" w:hint="eastAsia"/>
          <w:sz w:val="24"/>
        </w:rPr>
        <w:t xml:space="preserve"> ORB-SLAM2 </w:t>
      </w:r>
      <w:r w:rsidRPr="00E419EB">
        <w:rPr>
          <w:rFonts w:eastAsia="华文楷体" w:hint="eastAsia"/>
          <w:sz w:val="24"/>
        </w:rPr>
        <w:t>增加了工业机器人</w:t>
      </w:r>
      <w:r w:rsidRPr="00E419EB">
        <w:rPr>
          <w:rFonts w:eastAsia="华文楷体" w:hint="eastAsia"/>
          <w:sz w:val="24"/>
        </w:rPr>
        <w:t xml:space="preserve"> ROS </w:t>
      </w:r>
      <w:r w:rsidRPr="00E419EB">
        <w:rPr>
          <w:rFonts w:eastAsia="华文楷体" w:hint="eastAsia"/>
          <w:sz w:val="24"/>
        </w:rPr>
        <w:t>系统的支持。</w:t>
      </w:r>
      <w:r w:rsidRPr="00E419EB">
        <w:rPr>
          <w:rFonts w:eastAsia="华文楷体" w:hint="eastAsia"/>
          <w:sz w:val="24"/>
        </w:rPr>
        <w:t xml:space="preserve"> </w:t>
      </w:r>
      <w:r w:rsidRPr="00E419EB">
        <w:rPr>
          <w:rFonts w:eastAsia="华文楷体" w:hint="eastAsia"/>
          <w:sz w:val="24"/>
        </w:rPr>
        <w:t>除了特征点法的</w:t>
      </w:r>
      <w:r w:rsidRPr="00E419EB">
        <w:rPr>
          <w:rFonts w:eastAsia="华文楷体" w:hint="eastAsia"/>
          <w:sz w:val="24"/>
        </w:rPr>
        <w:t xml:space="preserve"> SLAM </w:t>
      </w:r>
      <w:r w:rsidRPr="00E419EB">
        <w:rPr>
          <w:rFonts w:eastAsia="华文楷体" w:hint="eastAsia"/>
          <w:sz w:val="24"/>
        </w:rPr>
        <w:t>方案，近年来还有基于直接法的方案。</w:t>
      </w:r>
      <w:proofErr w:type="spellStart"/>
      <w:r w:rsidRPr="00E419EB">
        <w:rPr>
          <w:rFonts w:eastAsia="华文楷体" w:hint="eastAsia"/>
          <w:sz w:val="24"/>
        </w:rPr>
        <w:t>J.Engle</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[29]</w:t>
      </w:r>
      <w:r w:rsidRPr="00E419EB">
        <w:rPr>
          <w:rFonts w:eastAsia="华文楷体" w:hint="eastAsia"/>
          <w:sz w:val="24"/>
        </w:rPr>
        <w:t>提出了</w:t>
      </w:r>
      <w:r w:rsidRPr="00E419EB">
        <w:rPr>
          <w:rFonts w:eastAsia="华文楷体" w:hint="eastAsia"/>
          <w:sz w:val="24"/>
        </w:rPr>
        <w:t xml:space="preserve"> LSD-SLAM(Large Scale Direct monocular SLAM)</w:t>
      </w:r>
      <w:r w:rsidRPr="00E419EB">
        <w:rPr>
          <w:rFonts w:eastAsia="华文楷体" w:hint="eastAsia"/>
          <w:sz w:val="24"/>
        </w:rPr>
        <w:t>，其特点是直接根据图像像素点明暗程度对像素进行匹配，并估计相机运动，从而实现相机的追踪和场景地图重建。在</w:t>
      </w:r>
      <w:r w:rsidRPr="00E419EB">
        <w:rPr>
          <w:rFonts w:eastAsia="华文楷体" w:hint="eastAsia"/>
          <w:sz w:val="24"/>
        </w:rPr>
        <w:t xml:space="preserve">LSD-SLAM </w:t>
      </w:r>
      <w:r w:rsidRPr="00E419EB">
        <w:rPr>
          <w:rFonts w:eastAsia="华文楷体" w:hint="eastAsia"/>
          <w:sz w:val="24"/>
        </w:rPr>
        <w:t>基础之上，</w:t>
      </w:r>
      <w:proofErr w:type="spellStart"/>
      <w:r w:rsidRPr="00E419EB">
        <w:rPr>
          <w:rFonts w:eastAsia="华文楷体" w:hint="eastAsia"/>
          <w:sz w:val="24"/>
        </w:rPr>
        <w:t>J.Engle</w:t>
      </w:r>
      <w:proofErr w:type="spellEnd"/>
      <w:r w:rsidRPr="00E419EB">
        <w:rPr>
          <w:rFonts w:eastAsia="华文楷体" w:hint="eastAsia"/>
          <w:sz w:val="24"/>
        </w:rPr>
        <w:t xml:space="preserve"> </w:t>
      </w:r>
      <w:r w:rsidRPr="00E419EB">
        <w:rPr>
          <w:rFonts w:eastAsia="华文楷体" w:hint="eastAsia"/>
          <w:sz w:val="24"/>
        </w:rPr>
        <w:t>等人还提出了</w:t>
      </w:r>
      <w:r w:rsidRPr="00E419EB">
        <w:rPr>
          <w:rFonts w:eastAsia="华文楷体" w:hint="eastAsia"/>
          <w:sz w:val="24"/>
        </w:rPr>
        <w:t xml:space="preserve"> DSO[</w:t>
      </w:r>
      <w:r w:rsidR="009B4D90">
        <w:rPr>
          <w:rFonts w:eastAsia="华文楷体"/>
          <w:sz w:val="24"/>
        </w:rPr>
        <w:t xml:space="preserve">30](Direct </w:t>
      </w:r>
      <w:r w:rsidRPr="00E419EB">
        <w:rPr>
          <w:rFonts w:eastAsia="华文楷体"/>
          <w:sz w:val="24"/>
        </w:rPr>
        <w:t xml:space="preserve">Sparse </w:t>
      </w:r>
      <w:proofErr w:type="spellStart"/>
      <w:r w:rsidRPr="00E419EB">
        <w:rPr>
          <w:rFonts w:eastAsia="华文楷体" w:hint="eastAsia"/>
          <w:sz w:val="24"/>
        </w:rPr>
        <w:t>Odometry</w:t>
      </w:r>
      <w:proofErr w:type="spellEnd"/>
      <w:r w:rsidRPr="00E419EB">
        <w:rPr>
          <w:rFonts w:eastAsia="华文楷体" w:hint="eastAsia"/>
          <w:sz w:val="24"/>
        </w:rPr>
        <w:t>)</w:t>
      </w:r>
      <w:r w:rsidRPr="00E419EB">
        <w:rPr>
          <w:rFonts w:eastAsia="华文楷体" w:hint="eastAsia"/>
          <w:sz w:val="24"/>
        </w:rPr>
        <w:t>，由于使用了稀疏直接法，</w:t>
      </w:r>
      <w:r w:rsidRPr="00E419EB">
        <w:rPr>
          <w:rFonts w:eastAsia="华文楷体" w:hint="eastAsia"/>
          <w:sz w:val="24"/>
        </w:rPr>
        <w:t xml:space="preserve">DSO </w:t>
      </w:r>
      <w:r w:rsidRPr="00E419EB">
        <w:rPr>
          <w:rFonts w:eastAsia="华文楷体" w:hint="eastAsia"/>
          <w:sz w:val="24"/>
        </w:rPr>
        <w:t>的实时性得到了极大地提高。直接法的缺点是对相机内参和图像曝光很敏感，在相机快速运动时易出现丢失现象，且暂时没有方法对单纯的直接法实现回环检测功能。</w:t>
      </w:r>
      <w:r w:rsidRPr="00E419EB">
        <w:rPr>
          <w:rFonts w:eastAsia="华文楷体" w:hint="eastAsia"/>
          <w:sz w:val="24"/>
        </w:rPr>
        <w:t xml:space="preserve">Forster </w:t>
      </w:r>
      <w:r w:rsidRPr="00E419EB">
        <w:rPr>
          <w:rFonts w:eastAsia="华文楷体" w:hint="eastAsia"/>
          <w:sz w:val="24"/>
        </w:rPr>
        <w:t>等提出了</w:t>
      </w:r>
      <w:r w:rsidRPr="00E419EB">
        <w:rPr>
          <w:rFonts w:eastAsia="华文楷体" w:hint="eastAsia"/>
          <w:sz w:val="24"/>
        </w:rPr>
        <w:t xml:space="preserve"> SVO[</w:t>
      </w:r>
      <w:r w:rsidRPr="00E419EB">
        <w:rPr>
          <w:rFonts w:eastAsia="华文楷体"/>
          <w:sz w:val="24"/>
        </w:rPr>
        <w:t xml:space="preserve">31](Semi-direct </w:t>
      </w:r>
      <w:r w:rsidRPr="00E419EB">
        <w:rPr>
          <w:rFonts w:eastAsia="华文楷体" w:hint="eastAsia"/>
          <w:sz w:val="24"/>
        </w:rPr>
        <w:t xml:space="preserve">Visual </w:t>
      </w:r>
      <w:proofErr w:type="spellStart"/>
      <w:r w:rsidRPr="00E419EB">
        <w:rPr>
          <w:rFonts w:eastAsia="华文楷体" w:hint="eastAsia"/>
          <w:sz w:val="24"/>
        </w:rPr>
        <w:t>Odometry</w:t>
      </w:r>
      <w:proofErr w:type="spellEnd"/>
      <w:r w:rsidRPr="00E419EB">
        <w:rPr>
          <w:rFonts w:eastAsia="华文楷体" w:hint="eastAsia"/>
          <w:sz w:val="24"/>
        </w:rPr>
        <w:t>)</w:t>
      </w:r>
      <w:r w:rsidRPr="00E419EB">
        <w:rPr>
          <w:rFonts w:eastAsia="华文楷体" w:hint="eastAsia"/>
          <w:sz w:val="24"/>
        </w:rPr>
        <w:t>，混合使用特征点和直接法，对提取的关键点周围的像素块进行</w:t>
      </w:r>
      <w:r>
        <w:rPr>
          <w:rFonts w:eastAsia="华文楷体" w:hint="eastAsia"/>
          <w:sz w:val="24"/>
        </w:rPr>
        <w:t>匹配，</w:t>
      </w:r>
      <w:r w:rsidRPr="00E419EB">
        <w:rPr>
          <w:rFonts w:eastAsia="华文楷体" w:hint="eastAsia"/>
          <w:sz w:val="24"/>
        </w:rPr>
        <w:t>并估计相机运动。</w:t>
      </w:r>
      <w:r w:rsidRPr="00E419EB">
        <w:rPr>
          <w:rFonts w:eastAsia="华文楷体" w:hint="eastAsia"/>
          <w:sz w:val="24"/>
        </w:rPr>
        <w:t xml:space="preserve"> </w:t>
      </w:r>
      <w:r w:rsidRPr="00E419EB">
        <w:rPr>
          <w:rFonts w:eastAsia="华文楷体" w:hint="eastAsia"/>
          <w:sz w:val="24"/>
        </w:rPr>
        <w:t>相对于单目、双目，基于</w:t>
      </w:r>
      <w:r w:rsidRPr="00E419EB">
        <w:rPr>
          <w:rFonts w:eastAsia="华文楷体" w:hint="eastAsia"/>
          <w:sz w:val="24"/>
        </w:rPr>
        <w:t xml:space="preserve"> RGB-D </w:t>
      </w:r>
      <w:r w:rsidRPr="00E419EB">
        <w:rPr>
          <w:rFonts w:eastAsia="华文楷体" w:hint="eastAsia"/>
          <w:sz w:val="24"/>
        </w:rPr>
        <w:t>的</w:t>
      </w:r>
      <w:r w:rsidRPr="00E419EB">
        <w:rPr>
          <w:rFonts w:eastAsia="华文楷体" w:hint="eastAsia"/>
          <w:sz w:val="24"/>
        </w:rPr>
        <w:t xml:space="preserve"> SLAM </w:t>
      </w:r>
      <w:r w:rsidRPr="00E419EB">
        <w:rPr>
          <w:rFonts w:eastAsia="华文楷体" w:hint="eastAsia"/>
          <w:sz w:val="24"/>
        </w:rPr>
        <w:t>在原理上更简单。</w:t>
      </w:r>
      <w:proofErr w:type="spellStart"/>
      <w:r w:rsidRPr="00E419EB">
        <w:rPr>
          <w:rFonts w:eastAsia="华文楷体" w:hint="eastAsia"/>
          <w:sz w:val="24"/>
        </w:rPr>
        <w:t>M.Labbe</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[32]</w:t>
      </w:r>
      <w:r w:rsidRPr="00E419EB">
        <w:rPr>
          <w:rFonts w:eastAsia="华文楷体" w:hint="eastAsia"/>
          <w:sz w:val="24"/>
        </w:rPr>
        <w:t>提出了</w:t>
      </w:r>
      <w:r w:rsidRPr="00E419EB">
        <w:rPr>
          <w:rFonts w:eastAsia="华文楷体" w:hint="eastAsia"/>
          <w:sz w:val="24"/>
        </w:rPr>
        <w:t xml:space="preserve"> RTAB-MAP</w:t>
      </w:r>
      <w:r w:rsidRPr="00E419EB">
        <w:rPr>
          <w:rFonts w:eastAsia="华文楷体" w:hint="eastAsia"/>
          <w:sz w:val="24"/>
        </w:rPr>
        <w:t>，实现了类似</w:t>
      </w:r>
      <w:r w:rsidRPr="00E419EB">
        <w:rPr>
          <w:rFonts w:eastAsia="华文楷体" w:hint="eastAsia"/>
          <w:sz w:val="24"/>
        </w:rPr>
        <w:t xml:space="preserve"> ORB-SLAM </w:t>
      </w:r>
      <w:r w:rsidRPr="00E419EB">
        <w:rPr>
          <w:rFonts w:eastAsia="华文楷体" w:hint="eastAsia"/>
          <w:sz w:val="24"/>
        </w:rPr>
        <w:t>的所有功能，并提供了对诸如</w:t>
      </w:r>
      <w:r w:rsidRPr="00E419EB">
        <w:rPr>
          <w:rFonts w:eastAsia="华文楷体" w:hint="eastAsia"/>
          <w:sz w:val="24"/>
        </w:rPr>
        <w:t xml:space="preserve"> Kinect</w:t>
      </w:r>
      <w:r w:rsidRPr="00E419EB">
        <w:rPr>
          <w:rFonts w:eastAsia="华文楷体" w:hint="eastAsia"/>
          <w:sz w:val="24"/>
        </w:rPr>
        <w:t>、</w:t>
      </w:r>
      <w:proofErr w:type="spellStart"/>
      <w:r w:rsidRPr="00E419EB">
        <w:rPr>
          <w:rFonts w:eastAsia="华文楷体" w:hint="eastAsia"/>
          <w:sz w:val="24"/>
        </w:rPr>
        <w:t>Xtion</w:t>
      </w:r>
      <w:proofErr w:type="spellEnd"/>
      <w:r w:rsidRPr="00E419EB">
        <w:rPr>
          <w:rFonts w:eastAsia="华文楷体" w:hint="eastAsia"/>
          <w:sz w:val="24"/>
        </w:rPr>
        <w:t xml:space="preserve"> </w:t>
      </w:r>
      <w:r w:rsidRPr="00E419EB">
        <w:rPr>
          <w:rFonts w:eastAsia="华文楷体" w:hint="eastAsia"/>
          <w:sz w:val="24"/>
        </w:rPr>
        <w:t>等硬件的支持。</w:t>
      </w:r>
      <w:r w:rsidRPr="00E419EB">
        <w:rPr>
          <w:rFonts w:eastAsia="华文楷体" w:hint="eastAsia"/>
          <w:sz w:val="24"/>
        </w:rPr>
        <w:t xml:space="preserve"> </w:t>
      </w:r>
      <w:proofErr w:type="spellStart"/>
      <w:r w:rsidRPr="00E419EB">
        <w:rPr>
          <w:rFonts w:eastAsia="华文楷体"/>
          <w:sz w:val="24"/>
        </w:rPr>
        <w:t>DeepVO</w:t>
      </w:r>
      <w:proofErr w:type="spellEnd"/>
      <w:r w:rsidRPr="00E419EB">
        <w:rPr>
          <w:rFonts w:eastAsia="华文楷体"/>
          <w:sz w:val="24"/>
        </w:rPr>
        <w:t>[</w:t>
      </w:r>
      <w:r w:rsidRPr="00E419EB">
        <w:rPr>
          <w:rFonts w:eastAsia="华文楷体" w:hint="eastAsia"/>
          <w:sz w:val="24"/>
        </w:rPr>
        <w:t>33]</w:t>
      </w:r>
      <w:r w:rsidRPr="00E419EB">
        <w:rPr>
          <w:rFonts w:eastAsia="华文楷体" w:hint="eastAsia"/>
          <w:sz w:val="24"/>
        </w:rPr>
        <w:t>实现了端到端的深度学习单目视觉里程计，训练时将双目图像作为数据集，测试时则只需要使用单目图像，但其弊端是迁移能力不佳，即更换数据集场景后表现较差。</w:t>
      </w:r>
      <w:r w:rsidRPr="00E419EB">
        <w:rPr>
          <w:rFonts w:eastAsia="华文楷体" w:hint="eastAsia"/>
          <w:sz w:val="24"/>
        </w:rPr>
        <w:t xml:space="preserve"> </w:t>
      </w:r>
      <w:r w:rsidRPr="00E419EB">
        <w:rPr>
          <w:rFonts w:eastAsia="华文楷体" w:hint="eastAsia"/>
          <w:sz w:val="24"/>
        </w:rPr>
        <w:t>对于特征点法而言，传统特征检测器的特征单一性使得在</w:t>
      </w:r>
      <w:r w:rsidRPr="00E419EB">
        <w:rPr>
          <w:rFonts w:eastAsia="华文楷体" w:hint="eastAsia"/>
          <w:sz w:val="24"/>
        </w:rPr>
        <w:t xml:space="preserve"> SLAM </w:t>
      </w:r>
      <w:r w:rsidRPr="00E419EB">
        <w:rPr>
          <w:rFonts w:eastAsia="华文楷体" w:hint="eastAsia"/>
          <w:sz w:val="24"/>
        </w:rPr>
        <w:t>容易出现跟踪丢失，而稳定性和速度之间的矛盾则制约了</w:t>
      </w:r>
      <w:r w:rsidRPr="00E419EB">
        <w:rPr>
          <w:rFonts w:eastAsia="华文楷体" w:hint="eastAsia"/>
          <w:sz w:val="24"/>
        </w:rPr>
        <w:t xml:space="preserve"> SLAM </w:t>
      </w:r>
      <w:r w:rsidRPr="00E419EB">
        <w:rPr>
          <w:rFonts w:eastAsia="华文楷体" w:hint="eastAsia"/>
          <w:sz w:val="24"/>
        </w:rPr>
        <w:t>的精度。直接法克服了特征点法在提取特征较少情况下出现的跟踪丢失问题，但也存在易受曝光、图像模糊和运动过快的</w:t>
      </w:r>
      <w:proofErr w:type="gramStart"/>
      <w:r w:rsidRPr="00E419EB">
        <w:rPr>
          <w:rFonts w:eastAsia="华文楷体" w:hint="eastAsia"/>
          <w:sz w:val="24"/>
        </w:rPr>
        <w:t>的</w:t>
      </w:r>
      <w:proofErr w:type="gramEnd"/>
      <w:r w:rsidRPr="00E419EB">
        <w:rPr>
          <w:rFonts w:eastAsia="华文楷体" w:hint="eastAsia"/>
          <w:sz w:val="24"/>
        </w:rPr>
        <w:t>影响。</w:t>
      </w:r>
    </w:p>
    <w:p w14:paraId="4E191E9B" w14:textId="19BCCD00" w:rsidR="0081513D" w:rsidRDefault="0081513D" w:rsidP="00BF6AA8">
      <w:pPr>
        <w:snapToGrid w:val="0"/>
        <w:spacing w:beforeLines="50" w:before="156" w:line="300" w:lineRule="auto"/>
        <w:ind w:firstLineChars="200" w:firstLine="480"/>
        <w:jc w:val="left"/>
        <w:rPr>
          <w:rFonts w:eastAsia="华文楷体"/>
          <w:sz w:val="24"/>
        </w:rPr>
      </w:pPr>
      <w:r w:rsidRPr="0081513D">
        <w:rPr>
          <w:rFonts w:eastAsia="华文楷体" w:hint="eastAsia"/>
          <w:sz w:val="24"/>
        </w:rPr>
        <w:t>传统的</w:t>
      </w:r>
      <w:r w:rsidRPr="0081513D">
        <w:rPr>
          <w:rFonts w:eastAsia="华文楷体" w:hint="eastAsia"/>
          <w:sz w:val="24"/>
        </w:rPr>
        <w:t>SLAM</w:t>
      </w:r>
      <w:r w:rsidRPr="0081513D">
        <w:rPr>
          <w:rFonts w:eastAsia="华文楷体" w:hint="eastAsia"/>
          <w:sz w:val="24"/>
        </w:rPr>
        <w:t>（同时定位和制图）系统非常重视几何信息。在多视图几何的坚实基础的基础上，进行了许多出色的研究。但是，</w:t>
      </w:r>
      <w:r w:rsidRPr="0081513D">
        <w:rPr>
          <w:rFonts w:eastAsia="华文楷体" w:hint="eastAsia"/>
          <w:sz w:val="24"/>
        </w:rPr>
        <w:t>SLAM</w:t>
      </w:r>
      <w:r w:rsidRPr="0081513D">
        <w:rPr>
          <w:rFonts w:eastAsia="华文楷体" w:hint="eastAsia"/>
          <w:sz w:val="24"/>
        </w:rPr>
        <w:t>系统中没有几何模块会产生问题。为了跟踪摄像机的位置，研究人员通常在跟踪线程中执行</w:t>
      </w:r>
      <w:proofErr w:type="gramStart"/>
      <w:r w:rsidRPr="0081513D">
        <w:rPr>
          <w:rFonts w:eastAsia="华文楷体" w:hint="eastAsia"/>
          <w:sz w:val="24"/>
        </w:rPr>
        <w:t>像素级</w:t>
      </w:r>
      <w:proofErr w:type="gramEnd"/>
      <w:r w:rsidRPr="0081513D">
        <w:rPr>
          <w:rFonts w:eastAsia="华文楷体" w:hint="eastAsia"/>
          <w:sz w:val="24"/>
        </w:rPr>
        <w:t>匹配操作，并优化少数帧的姿势作为局部映射。毫无疑问，姿势估计和地图评估中的漂移导致的误差会不断累积。同时，数据驱动技术深度学习已在许多计算机视觉任务（例如分类和匹配）中实现了快速发展。这些成就反映出深度学习可能是解决与数据关联相关的问题的最佳选择之一。因此，越来越多的研究人员认为，图像之间的</w:t>
      </w:r>
      <w:proofErr w:type="gramStart"/>
      <w:r w:rsidRPr="0081513D">
        <w:rPr>
          <w:rFonts w:eastAsia="华文楷体" w:hint="eastAsia"/>
          <w:sz w:val="24"/>
        </w:rPr>
        <w:t>像素级</w:t>
      </w:r>
      <w:proofErr w:type="gramEnd"/>
      <w:r w:rsidRPr="0081513D">
        <w:rPr>
          <w:rFonts w:eastAsia="华文楷体" w:hint="eastAsia"/>
          <w:sz w:val="24"/>
        </w:rPr>
        <w:t>或更高级别的关联（我们上面提到的</w:t>
      </w:r>
      <w:r w:rsidRPr="0081513D">
        <w:rPr>
          <w:rFonts w:eastAsia="华文楷体" w:hint="eastAsia"/>
          <w:sz w:val="24"/>
        </w:rPr>
        <w:t>SLAM</w:t>
      </w:r>
      <w:r w:rsidRPr="0081513D">
        <w:rPr>
          <w:rFonts w:eastAsia="华文楷体" w:hint="eastAsia"/>
          <w:sz w:val="24"/>
        </w:rPr>
        <w:t>系统的瓶颈）也可以借助神经网络来处理。深度学习已证明其在</w:t>
      </w:r>
      <w:r w:rsidRPr="0081513D">
        <w:rPr>
          <w:rFonts w:eastAsia="华文楷体" w:hint="eastAsia"/>
          <w:sz w:val="24"/>
        </w:rPr>
        <w:t>SLAM</w:t>
      </w:r>
      <w:r w:rsidRPr="0081513D">
        <w:rPr>
          <w:rFonts w:eastAsia="华文楷体" w:hint="eastAsia"/>
          <w:sz w:val="24"/>
        </w:rPr>
        <w:t>系统中的优势。许多杰出的研究已经使用它来代替传统</w:t>
      </w:r>
      <w:r w:rsidRPr="0081513D">
        <w:rPr>
          <w:rFonts w:eastAsia="华文楷体" w:hint="eastAsia"/>
          <w:sz w:val="24"/>
        </w:rPr>
        <w:t>SLAM</w:t>
      </w:r>
      <w:r w:rsidRPr="0081513D">
        <w:rPr>
          <w:rFonts w:eastAsia="华文楷体" w:hint="eastAsia"/>
          <w:sz w:val="24"/>
        </w:rPr>
        <w:t>系统中的某些非几何模块</w:t>
      </w:r>
      <w:r w:rsidRPr="0081513D">
        <w:rPr>
          <w:rFonts w:eastAsia="华文楷体" w:hint="eastAsia"/>
          <w:sz w:val="24"/>
        </w:rPr>
        <w:t>[22</w:t>
      </w:r>
      <w:r w:rsidRPr="0081513D">
        <w:rPr>
          <w:rFonts w:eastAsia="华文楷体" w:hint="eastAsia"/>
          <w:sz w:val="24"/>
        </w:rPr>
        <w:t>，</w:t>
      </w:r>
      <w:r w:rsidRPr="0081513D">
        <w:rPr>
          <w:rFonts w:eastAsia="华文楷体" w:hint="eastAsia"/>
          <w:sz w:val="24"/>
        </w:rPr>
        <w:t>21</w:t>
      </w:r>
      <w:r w:rsidRPr="0081513D">
        <w:rPr>
          <w:rFonts w:eastAsia="华文楷体" w:hint="eastAsia"/>
          <w:sz w:val="24"/>
        </w:rPr>
        <w:t>，</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。这些方法通过仅改进典型流水线的一部分（例如立体声匹配，重新定位等）来增强整个</w:t>
      </w:r>
      <w:r w:rsidRPr="0081513D">
        <w:rPr>
          <w:rFonts w:eastAsia="华文楷体" w:hint="eastAsia"/>
          <w:sz w:val="24"/>
        </w:rPr>
        <w:t>SLAM</w:t>
      </w:r>
      <w:r w:rsidRPr="0081513D">
        <w:rPr>
          <w:rFonts w:eastAsia="华文楷体" w:hint="eastAsia"/>
          <w:sz w:val="24"/>
        </w:rPr>
        <w:t>系统。一些研究者还尝试使用通过深度学习模型获得的高级功能来补充</w:t>
      </w:r>
      <w:r w:rsidRPr="0081513D">
        <w:rPr>
          <w:rFonts w:eastAsia="华文楷体" w:hint="eastAsia"/>
          <w:sz w:val="24"/>
        </w:rPr>
        <w:t>SLAM [37</w:t>
      </w:r>
      <w:r w:rsidRPr="0081513D">
        <w:rPr>
          <w:rFonts w:eastAsia="华文楷体" w:hint="eastAsia"/>
          <w:sz w:val="24"/>
        </w:rPr>
        <w:t>、</w:t>
      </w:r>
      <w:r w:rsidRPr="0081513D">
        <w:rPr>
          <w:rFonts w:eastAsia="华文楷体" w:hint="eastAsia"/>
          <w:sz w:val="24"/>
        </w:rPr>
        <w:t>35</w:t>
      </w:r>
      <w:r w:rsidRPr="0081513D">
        <w:rPr>
          <w:rFonts w:eastAsia="华文楷体" w:hint="eastAsia"/>
          <w:sz w:val="24"/>
        </w:rPr>
        <w:t>、</w:t>
      </w:r>
      <w:r w:rsidRPr="0081513D">
        <w:rPr>
          <w:rFonts w:eastAsia="华文楷体" w:hint="eastAsia"/>
          <w:sz w:val="24"/>
        </w:rPr>
        <w:t>1</w:t>
      </w:r>
      <w:r w:rsidRPr="0081513D">
        <w:rPr>
          <w:rFonts w:eastAsia="华文楷体" w:hint="eastAsia"/>
          <w:sz w:val="24"/>
        </w:rPr>
        <w:t>、</w:t>
      </w:r>
      <w:r w:rsidRPr="0081513D">
        <w:rPr>
          <w:rFonts w:eastAsia="华文楷体" w:hint="eastAsia"/>
          <w:sz w:val="24"/>
        </w:rPr>
        <w:t>6</w:t>
      </w:r>
      <w:r w:rsidRPr="0081513D">
        <w:rPr>
          <w:rFonts w:eastAsia="华文楷体" w:hint="eastAsia"/>
          <w:sz w:val="24"/>
        </w:rPr>
        <w:t>、</w:t>
      </w:r>
      <w:r w:rsidRPr="0081513D">
        <w:rPr>
          <w:rFonts w:eastAsia="华文楷体" w:hint="eastAsia"/>
          <w:sz w:val="24"/>
        </w:rPr>
        <w:t>15]</w:t>
      </w:r>
      <w:r w:rsidRPr="0081513D">
        <w:rPr>
          <w:rFonts w:eastAsia="华文楷体" w:hint="eastAsia"/>
          <w:sz w:val="24"/>
        </w:rPr>
        <w:t>。这些更高级别的功能更有可能推断出语义内容对象功能并提高视觉场景理解的能力。此外，还提出了端到端的学习模型</w:t>
      </w:r>
      <w:r w:rsidRPr="0081513D">
        <w:rPr>
          <w:rFonts w:eastAsia="华文楷体" w:hint="eastAsia"/>
          <w:sz w:val="24"/>
        </w:rPr>
        <w:t>[51</w:t>
      </w:r>
      <w:r w:rsidRPr="0081513D">
        <w:rPr>
          <w:rFonts w:eastAsia="华文楷体" w:hint="eastAsia"/>
          <w:sz w:val="24"/>
        </w:rPr>
        <w:t>，</w:t>
      </w:r>
      <w:r w:rsidRPr="0081513D">
        <w:rPr>
          <w:rFonts w:eastAsia="华文楷体" w:hint="eastAsia"/>
          <w:sz w:val="24"/>
        </w:rPr>
        <w:t>16]</w:t>
      </w:r>
      <w:r w:rsidRPr="0081513D">
        <w:rPr>
          <w:rFonts w:eastAsia="华文楷体" w:hint="eastAsia"/>
          <w:sz w:val="24"/>
        </w:rPr>
        <w:t>。这些方法在特定情</w:t>
      </w:r>
      <w:r w:rsidRPr="0081513D">
        <w:rPr>
          <w:rFonts w:eastAsia="华文楷体" w:hint="eastAsia"/>
          <w:sz w:val="24"/>
        </w:rPr>
        <w:lastRenderedPageBreak/>
        <w:t>况下优于传统</w:t>
      </w:r>
      <w:r w:rsidRPr="0081513D">
        <w:rPr>
          <w:rFonts w:eastAsia="华文楷体" w:hint="eastAsia"/>
          <w:sz w:val="24"/>
        </w:rPr>
        <w:t>SLAM</w:t>
      </w:r>
      <w:r w:rsidRPr="0081513D">
        <w:rPr>
          <w:rFonts w:eastAsia="华文楷体" w:hint="eastAsia"/>
          <w:sz w:val="24"/>
        </w:rPr>
        <w:t>算法，并证明了</w:t>
      </w:r>
      <w:r w:rsidRPr="0081513D">
        <w:rPr>
          <w:rFonts w:eastAsia="华文楷体" w:hint="eastAsia"/>
          <w:sz w:val="24"/>
        </w:rPr>
        <w:t>SLAM</w:t>
      </w:r>
      <w:r w:rsidRPr="0081513D">
        <w:rPr>
          <w:rFonts w:eastAsia="华文楷体" w:hint="eastAsia"/>
          <w:sz w:val="24"/>
        </w:rPr>
        <w:t>中深度学习的潜力。但是，深度学习和</w:t>
      </w:r>
      <w:r w:rsidRPr="0081513D">
        <w:rPr>
          <w:rFonts w:eastAsia="华文楷体" w:hint="eastAsia"/>
          <w:sz w:val="24"/>
        </w:rPr>
        <w:t>SLAM</w:t>
      </w:r>
      <w:r w:rsidRPr="0081513D">
        <w:rPr>
          <w:rFonts w:eastAsia="华文楷体" w:hint="eastAsia"/>
          <w:sz w:val="24"/>
        </w:rPr>
        <w:t>的这种结合存在重大缺陷。大多数深度学习方法严重依赖于用于训练的数据，这意味着它们无法很好地适应未知环境。例如，我们无法确保要探索的房间是否配备了椅子和书桌，也无法保证书桌的语义优先级在这种情况下会有所帮助。而且，大多数深度学习增强型</w:t>
      </w:r>
      <w:r w:rsidRPr="0081513D">
        <w:rPr>
          <w:rFonts w:eastAsia="华文楷体" w:hint="eastAsia"/>
          <w:sz w:val="24"/>
        </w:rPr>
        <w:t>SLAM</w:t>
      </w:r>
      <w:r w:rsidRPr="0081513D">
        <w:rPr>
          <w:rFonts w:eastAsia="华文楷体" w:hint="eastAsia"/>
          <w:sz w:val="24"/>
        </w:rPr>
        <w:t>系统旨在反映深度学习技术的优势，并摒弃</w:t>
      </w:r>
      <w:r w:rsidRPr="0081513D">
        <w:rPr>
          <w:rFonts w:eastAsia="华文楷体" w:hint="eastAsia"/>
          <w:sz w:val="24"/>
        </w:rPr>
        <w:t>SLAM</w:t>
      </w:r>
      <w:r w:rsidRPr="0081513D">
        <w:rPr>
          <w:rFonts w:eastAsia="华文楷体" w:hint="eastAsia"/>
          <w:sz w:val="24"/>
        </w:rPr>
        <w:t>的优点。结果，它们可能会牺牲效率（</w:t>
      </w:r>
      <w:r w:rsidRPr="0081513D">
        <w:rPr>
          <w:rFonts w:eastAsia="华文楷体" w:hint="eastAsia"/>
          <w:sz w:val="24"/>
        </w:rPr>
        <w:t>SLAM</w:t>
      </w:r>
      <w:r w:rsidRPr="0081513D">
        <w:rPr>
          <w:rFonts w:eastAsia="华文楷体" w:hint="eastAsia"/>
          <w:sz w:val="24"/>
        </w:rPr>
        <w:t>算法的重要组成部分）以提高准确性。</w:t>
      </w:r>
      <w:proofErr w:type="gramStart"/>
      <w:r w:rsidRPr="0081513D">
        <w:rPr>
          <w:rFonts w:eastAsia="华文楷体" w:hint="eastAsia"/>
          <w:sz w:val="24"/>
        </w:rPr>
        <w:t>最后但</w:t>
      </w:r>
      <w:proofErr w:type="gramEnd"/>
      <w:r w:rsidRPr="0081513D">
        <w:rPr>
          <w:rFonts w:eastAsia="华文楷体" w:hint="eastAsia"/>
          <w:sz w:val="24"/>
        </w:rPr>
        <w:t>并非最不重要的一点是，一些基于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技术将传统的</w:t>
      </w:r>
      <w:r w:rsidRPr="0081513D">
        <w:rPr>
          <w:rFonts w:eastAsia="华文楷体" w:hint="eastAsia"/>
          <w:sz w:val="24"/>
        </w:rPr>
        <w:t>SLAM</w:t>
      </w:r>
      <w:r w:rsidRPr="0081513D">
        <w:rPr>
          <w:rFonts w:eastAsia="华文楷体" w:hint="eastAsia"/>
          <w:sz w:val="24"/>
        </w:rPr>
        <w:t>系统作为其基础框架</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w:t>
      </w:r>
      <w:r w:rsidRPr="0081513D">
        <w:rPr>
          <w:rFonts w:eastAsia="华文楷体" w:hint="eastAsia"/>
          <w:sz w:val="24"/>
        </w:rPr>
        <w:t>9]</w:t>
      </w:r>
      <w:r w:rsidRPr="0081513D">
        <w:rPr>
          <w:rFonts w:eastAsia="华文楷体" w:hint="eastAsia"/>
          <w:sz w:val="24"/>
        </w:rPr>
        <w:t>，并进行了大量更改以支持深度学习策略。太多的替换可能会导致</w:t>
      </w:r>
      <w:r w:rsidRPr="0081513D">
        <w:rPr>
          <w:rFonts w:eastAsia="华文楷体" w:hint="eastAsia"/>
          <w:sz w:val="24"/>
        </w:rPr>
        <w:t>SLAM</w:t>
      </w:r>
      <w:r w:rsidRPr="0081513D">
        <w:rPr>
          <w:rFonts w:eastAsia="华文楷体" w:hint="eastAsia"/>
          <w:sz w:val="24"/>
        </w:rPr>
        <w:t>管道的某些有用功能丧失，并使研究人员难以与现有研究进行进一步的比较，更不用说将这些技术移植到其他</w:t>
      </w:r>
      <w:r w:rsidRPr="0081513D">
        <w:rPr>
          <w:rFonts w:eastAsia="华文楷体" w:hint="eastAsia"/>
          <w:sz w:val="24"/>
        </w:rPr>
        <w:t>SLAM</w:t>
      </w:r>
      <w:r w:rsidRPr="0081513D">
        <w:rPr>
          <w:rFonts w:eastAsia="华文楷体" w:hint="eastAsia"/>
          <w:sz w:val="24"/>
        </w:rPr>
        <w:t>系统了。结果，基于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不够成熟，无法胜过传统的</w:t>
      </w:r>
      <w:r w:rsidRPr="0081513D">
        <w:rPr>
          <w:rFonts w:eastAsia="华文楷体" w:hint="eastAsia"/>
          <w:sz w:val="24"/>
        </w:rPr>
        <w:t>SLAM</w:t>
      </w:r>
      <w:r w:rsidRPr="0081513D">
        <w:rPr>
          <w:rFonts w:eastAsia="华文楷体" w:hint="eastAsia"/>
          <w:sz w:val="24"/>
        </w:rPr>
        <w:t>系统。因此，我们努力提出一种简单，便携式和高效的</w:t>
      </w:r>
      <w:r w:rsidRPr="0081513D">
        <w:rPr>
          <w:rFonts w:eastAsia="华文楷体" w:hint="eastAsia"/>
          <w:sz w:val="24"/>
        </w:rPr>
        <w:t>SLAM</w:t>
      </w:r>
      <w:r w:rsidRPr="0081513D">
        <w:rPr>
          <w:rFonts w:eastAsia="华文楷体" w:hint="eastAsia"/>
          <w:sz w:val="24"/>
        </w:rPr>
        <w:t>系统。我们的基本思想是通过深度学习提高局部特征描述符的鲁棒性，以确保</w:t>
      </w:r>
      <w:proofErr w:type="gramStart"/>
      <w:r w:rsidRPr="0081513D">
        <w:rPr>
          <w:rFonts w:eastAsia="华文楷体" w:hint="eastAsia"/>
          <w:sz w:val="24"/>
        </w:rPr>
        <w:t>帧</w:t>
      </w:r>
      <w:proofErr w:type="gramEnd"/>
      <w:r w:rsidRPr="0081513D">
        <w:rPr>
          <w:rFonts w:eastAsia="华文楷体" w:hint="eastAsia"/>
          <w:sz w:val="24"/>
        </w:rPr>
        <w:t>之间数据关联的准确性。</w:t>
      </w:r>
    </w:p>
    <w:p w14:paraId="569BE6D9" w14:textId="29B9C061" w:rsidR="00C534D9" w:rsidRPr="002218F5" w:rsidRDefault="00C534D9" w:rsidP="002218F5">
      <w:pPr>
        <w:pStyle w:val="af2"/>
        <w:numPr>
          <w:ilvl w:val="1"/>
          <w:numId w:val="12"/>
        </w:numPr>
        <w:snapToGrid w:val="0"/>
        <w:spacing w:beforeLines="50" w:before="156" w:line="300" w:lineRule="auto"/>
        <w:ind w:firstLineChars="0"/>
        <w:jc w:val="left"/>
        <w:rPr>
          <w:rFonts w:eastAsia="华文楷体"/>
          <w:sz w:val="24"/>
        </w:rPr>
      </w:pPr>
      <w:r w:rsidRPr="002218F5">
        <w:rPr>
          <w:rFonts w:eastAsia="华文楷体" w:hint="eastAsia"/>
          <w:sz w:val="24"/>
        </w:rPr>
        <w:t>课题挑战</w:t>
      </w:r>
    </w:p>
    <w:p w14:paraId="31251D67" w14:textId="77777777" w:rsidR="002218F5" w:rsidRPr="002218F5" w:rsidRDefault="002218F5" w:rsidP="002218F5">
      <w:pPr>
        <w:snapToGrid w:val="0"/>
        <w:spacing w:beforeLines="50" w:before="156" w:line="300" w:lineRule="auto"/>
        <w:jc w:val="left"/>
        <w:rPr>
          <w:rFonts w:eastAsia="华文楷体"/>
          <w:sz w:val="24"/>
        </w:rPr>
      </w:pPr>
    </w:p>
    <w:p w14:paraId="4FFCB3AE" w14:textId="0E049995" w:rsidR="00D51569" w:rsidRDefault="00D51569" w:rsidP="00D51569">
      <w:pPr>
        <w:snapToGrid w:val="0"/>
        <w:spacing w:beforeLines="50" w:before="156" w:line="300" w:lineRule="auto"/>
        <w:ind w:firstLineChars="200" w:firstLine="480"/>
        <w:jc w:val="left"/>
        <w:rPr>
          <w:rFonts w:eastAsia="华文楷体"/>
          <w:sz w:val="24"/>
        </w:rPr>
      </w:pPr>
      <w:r>
        <w:rPr>
          <w:rFonts w:eastAsia="华文楷体" w:hint="eastAsia"/>
          <w:sz w:val="24"/>
        </w:rPr>
        <w:t xml:space="preserve">1.3 </w:t>
      </w:r>
      <w:r>
        <w:rPr>
          <w:rFonts w:eastAsia="华文楷体" w:hint="eastAsia"/>
          <w:sz w:val="24"/>
        </w:rPr>
        <w:t>课题意义</w:t>
      </w:r>
    </w:p>
    <w:p w14:paraId="2C85F82C" w14:textId="4680F043" w:rsidR="00B77994" w:rsidRDefault="00D51569" w:rsidP="00B77994">
      <w:pPr>
        <w:snapToGrid w:val="0"/>
        <w:rPr>
          <w:rFonts w:ascii="仿宋_GB2312" w:eastAsia="仿宋_GB2312"/>
          <w:sz w:val="24"/>
        </w:rPr>
      </w:pPr>
      <w:r>
        <w:rPr>
          <w:rFonts w:eastAsia="华文楷体"/>
          <w:sz w:val="24"/>
        </w:rPr>
        <w:tab/>
      </w:r>
    </w:p>
    <w:p w14:paraId="2A8E8149" w14:textId="35C40C18" w:rsidR="00D51569" w:rsidRDefault="00D51569" w:rsidP="00D51569">
      <w:pPr>
        <w:snapToGrid w:val="0"/>
        <w:spacing w:beforeLines="50" w:before="156" w:line="300" w:lineRule="auto"/>
        <w:ind w:firstLineChars="200" w:firstLine="480"/>
        <w:jc w:val="left"/>
        <w:rPr>
          <w:rFonts w:ascii="仿宋_GB2312" w:eastAsia="仿宋_GB2312"/>
          <w:sz w:val="24"/>
        </w:rPr>
      </w:pPr>
    </w:p>
    <w:p w14:paraId="38028411"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sidRPr="00281F8A">
        <w:rPr>
          <w:rFonts w:ascii="仿宋_GB2312" w:eastAsia="仿宋_GB2312" w:hint="eastAsia"/>
          <w:sz w:val="24"/>
        </w:rPr>
        <w:t>解决机器人定位的方法很多，例如铺设导轨，贴识别</w:t>
      </w:r>
      <w:proofErr w:type="gramStart"/>
      <w:r w:rsidRPr="00281F8A">
        <w:rPr>
          <w:rFonts w:ascii="仿宋_GB2312" w:eastAsia="仿宋_GB2312" w:hint="eastAsia"/>
          <w:sz w:val="24"/>
        </w:rPr>
        <w:t>二维码以及</w:t>
      </w:r>
      <w:proofErr w:type="gramEnd"/>
      <w:r w:rsidRPr="00281F8A">
        <w:rPr>
          <w:rFonts w:ascii="仿宋_GB2312" w:eastAsia="仿宋_GB2312" w:hint="eastAsia"/>
          <w:sz w:val="24"/>
        </w:rPr>
        <w:t xml:space="preserve">部署无线电定位设备来定位机器人，又或者给机器人安装 GPS </w:t>
      </w:r>
      <w:r>
        <w:rPr>
          <w:rFonts w:ascii="仿宋_GB2312" w:eastAsia="仿宋_GB2312" w:hint="eastAsia"/>
          <w:sz w:val="24"/>
        </w:rPr>
        <w:t>等都可以实现定位。但相应的，</w:t>
      </w:r>
      <w:r w:rsidRPr="00281F8A">
        <w:rPr>
          <w:rFonts w:ascii="仿宋_GB2312" w:eastAsia="仿宋_GB2312" w:hint="eastAsia"/>
          <w:sz w:val="24"/>
        </w:rPr>
        <w:t>每个方法都有其缺点。简言之，机器人的定位传感器可以分为携带于机器人本体上的和部署于环境中的两大类。部署于环境中的定位方法一定程度上都限制了机器人的使用范围，例如室内，地下等环境无法使用 GPS。而携带于机器人本体上的如激光雷达、相机、轮式编码器、惯性测量单元等等，通过测量间接的物理量而不是直接的位置，通过对相机的图像，IMU 的加速度和角速度等数据的处理来得到位置信息，这样做的好处是减少对环境的依赖，使得机器人可以应用在更广的领域。相机的价格低廉，布置简单，其采集的图像信息丰富，并且可以和其他传感器进行数据融合来实现定位，基于此，视觉 SLAM 技术受到学术研究人员和工程师们的广泛关注，更多更优秀的视觉 SLAM 方法被提出和开源。</w:t>
      </w:r>
    </w:p>
    <w:p w14:paraId="53916301"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现在常用的定位方式是利用GPS定位。</w:t>
      </w:r>
      <w:r>
        <w:t>GPS</w:t>
      </w:r>
      <w:r>
        <w:rPr>
          <w:rFonts w:hint="eastAsia"/>
        </w:rPr>
        <w:t>，全称是</w:t>
      </w:r>
      <w:r>
        <w:t>the Global Positioning System</w:t>
      </w:r>
      <w:r>
        <w:rPr>
          <w:rFonts w:hint="eastAsia"/>
        </w:rPr>
        <w:t>，即全球定位系统。现在的</w:t>
      </w:r>
      <w:r>
        <w:rPr>
          <w:rFonts w:hint="eastAsia"/>
        </w:rPr>
        <w:t>GPS</w:t>
      </w:r>
      <w:r>
        <w:rPr>
          <w:rFonts w:hint="eastAsia"/>
        </w:rPr>
        <w:t>的定位精度在米级，对于</w:t>
      </w:r>
    </w:p>
    <w:p w14:paraId="0B900D9C"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lastRenderedPageBreak/>
        <w:t>GPS定位的描述、组合导航的定位</w:t>
      </w:r>
    </w:p>
    <w:p w14:paraId="3066D0E5"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传统SLAM系统、深度学习SLAM系统，里面可以说一下语义SLAM</w:t>
      </w:r>
    </w:p>
    <w:p w14:paraId="7368B602" w14:textId="77777777" w:rsidR="00D51569" w:rsidRPr="00BE2E9E" w:rsidRDefault="00D51569" w:rsidP="00D51569">
      <w:pPr>
        <w:snapToGrid w:val="0"/>
        <w:spacing w:beforeLines="50" w:before="156" w:line="300" w:lineRule="auto"/>
        <w:ind w:firstLineChars="200" w:firstLine="480"/>
        <w:jc w:val="left"/>
        <w:rPr>
          <w:rFonts w:ascii="仿宋_GB2312" w:eastAsia="仿宋_GB2312"/>
          <w:sz w:val="24"/>
        </w:rPr>
      </w:pPr>
      <w:r w:rsidRPr="00BE2E9E">
        <w:rPr>
          <w:rFonts w:ascii="仿宋_GB2312" w:eastAsia="仿宋_GB2312" w:hint="eastAsia"/>
          <w:sz w:val="24"/>
        </w:rPr>
        <w:t>传统描述子、深度学习描述子</w:t>
      </w:r>
      <w:r>
        <w:rPr>
          <w:rFonts w:ascii="仿宋_GB2312" w:eastAsia="仿宋_GB2312" w:hint="eastAsia"/>
          <w:sz w:val="24"/>
        </w:rPr>
        <w:t>、</w:t>
      </w:r>
      <w:r w:rsidRPr="008D0D32">
        <w:rPr>
          <w:rFonts w:ascii="仿宋_GB2312" w:eastAsia="仿宋_GB2312" w:hint="eastAsia"/>
          <w:color w:val="FF0000"/>
          <w:sz w:val="24"/>
        </w:rPr>
        <w:t>各种描述符的二进制策略</w:t>
      </w:r>
    </w:p>
    <w:p w14:paraId="3AA3F66B" w14:textId="77777777" w:rsidR="006246E9" w:rsidRPr="00D51569"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95B48CC" w14:textId="5D0D9A4F" w:rsidR="00CD6130" w:rsidRDefault="00B70D62"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6DE5BD23" w14:textId="70B6F8BA"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2.1.1</w:t>
      </w:r>
      <w:r>
        <w:rPr>
          <w:rFonts w:eastAsia="华文楷体"/>
          <w:sz w:val="24"/>
        </w:rPr>
        <w:tab/>
      </w:r>
      <w:r w:rsidR="00426FD6">
        <w:rPr>
          <w:rFonts w:eastAsia="华文楷体" w:hint="eastAsia"/>
          <w:sz w:val="24"/>
        </w:rPr>
        <w:t>研究更加鲁棒、高效、</w:t>
      </w:r>
      <w:r>
        <w:rPr>
          <w:rFonts w:eastAsia="华文楷体" w:hint="eastAsia"/>
          <w:sz w:val="24"/>
        </w:rPr>
        <w:t>适用于视觉</w:t>
      </w:r>
      <w:r>
        <w:rPr>
          <w:rFonts w:eastAsia="华文楷体" w:hint="eastAsia"/>
          <w:sz w:val="24"/>
        </w:rPr>
        <w:t>SLAM</w:t>
      </w:r>
      <w:r>
        <w:rPr>
          <w:rFonts w:eastAsia="华文楷体" w:hint="eastAsia"/>
          <w:sz w:val="24"/>
        </w:rPr>
        <w:t>的深度</w:t>
      </w:r>
      <w:r w:rsidR="00426FD6">
        <w:rPr>
          <w:rFonts w:eastAsia="华文楷体" w:hint="eastAsia"/>
          <w:sz w:val="24"/>
        </w:rPr>
        <w:t>二进制</w:t>
      </w:r>
      <w:r>
        <w:rPr>
          <w:rFonts w:eastAsia="华文楷体" w:hint="eastAsia"/>
          <w:sz w:val="24"/>
        </w:rPr>
        <w:t>特征描述符</w:t>
      </w:r>
    </w:p>
    <w:p w14:paraId="6C57893B" w14:textId="3F7CB2CC"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2.1.2</w:t>
      </w:r>
      <w:r>
        <w:rPr>
          <w:rFonts w:eastAsia="华文楷体"/>
          <w:sz w:val="24"/>
        </w:rPr>
        <w:tab/>
      </w:r>
      <w:r>
        <w:rPr>
          <w:rFonts w:eastAsia="华文楷体" w:hint="eastAsia"/>
          <w:sz w:val="24"/>
        </w:rPr>
        <w:t>基于深度特征描述符搭建视觉</w:t>
      </w:r>
      <w:r>
        <w:rPr>
          <w:rFonts w:eastAsia="华文楷体" w:hint="eastAsia"/>
          <w:sz w:val="24"/>
        </w:rPr>
        <w:t>SLAM</w:t>
      </w:r>
      <w:r>
        <w:rPr>
          <w:rFonts w:eastAsia="华文楷体" w:hint="eastAsia"/>
          <w:sz w:val="24"/>
        </w:rPr>
        <w:t>系统，并进行自动驾驶场景</w:t>
      </w:r>
      <w:r w:rsidR="00876ED2">
        <w:rPr>
          <w:rFonts w:eastAsia="华文楷体" w:hint="eastAsia"/>
          <w:sz w:val="24"/>
        </w:rPr>
        <w:t>下</w:t>
      </w:r>
      <w:r>
        <w:rPr>
          <w:rFonts w:eastAsia="华文楷体" w:hint="eastAsia"/>
          <w:sz w:val="24"/>
        </w:rPr>
        <w:t>的地图构建和</w:t>
      </w:r>
      <w:r w:rsidR="00876ED2">
        <w:rPr>
          <w:rFonts w:eastAsia="华文楷体" w:hint="eastAsia"/>
          <w:sz w:val="24"/>
        </w:rPr>
        <w:t>车辆</w:t>
      </w:r>
      <w:r>
        <w:rPr>
          <w:rFonts w:eastAsia="华文楷体" w:hint="eastAsia"/>
          <w:sz w:val="24"/>
        </w:rPr>
        <w:t>重定位</w:t>
      </w:r>
    </w:p>
    <w:p w14:paraId="51D3CFBD" w14:textId="05966BFA"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2.2 </w:t>
      </w:r>
      <w:r>
        <w:rPr>
          <w:rFonts w:eastAsia="华文楷体" w:hint="eastAsia"/>
          <w:sz w:val="24"/>
        </w:rPr>
        <w:t>主要研究内容</w:t>
      </w:r>
    </w:p>
    <w:p w14:paraId="76B8FD14" w14:textId="13718DEA" w:rsidR="006B141E" w:rsidRDefault="006B141E" w:rsidP="00BF6AA8">
      <w:pPr>
        <w:snapToGrid w:val="0"/>
        <w:spacing w:beforeLines="50" w:before="156" w:line="300" w:lineRule="auto"/>
        <w:ind w:firstLineChars="200" w:firstLine="480"/>
        <w:jc w:val="left"/>
        <w:rPr>
          <w:rFonts w:eastAsia="华文楷体"/>
          <w:sz w:val="24"/>
        </w:rPr>
      </w:pPr>
      <w:r>
        <w:rPr>
          <w:rFonts w:eastAsia="华文楷体" w:hint="eastAsia"/>
          <w:sz w:val="24"/>
        </w:rPr>
        <w:t>本文基于国内外对于车辆定位系统的研究现状，根据现在视觉</w:t>
      </w:r>
      <w:r>
        <w:rPr>
          <w:rFonts w:eastAsia="华文楷体" w:hint="eastAsia"/>
          <w:sz w:val="24"/>
        </w:rPr>
        <w:t>SLAM</w:t>
      </w:r>
      <w:r>
        <w:rPr>
          <w:rFonts w:eastAsia="华文楷体" w:hint="eastAsia"/>
          <w:sz w:val="24"/>
        </w:rPr>
        <w:t>系统中的一些瓶颈问题，给出基于实际自动驾驶场景的深度学习描述符的研究，来得到更为鲁棒的定位结果</w:t>
      </w:r>
      <w:r w:rsidR="005D21A8">
        <w:rPr>
          <w:rFonts w:eastAsia="华文楷体" w:hint="eastAsia"/>
          <w:sz w:val="24"/>
        </w:rPr>
        <w:t>。</w:t>
      </w:r>
    </w:p>
    <w:p w14:paraId="77F321F0" w14:textId="796A1FDF" w:rsidR="00C1468A" w:rsidRDefault="00C1468A" w:rsidP="00BF6AA8">
      <w:pPr>
        <w:snapToGrid w:val="0"/>
        <w:spacing w:beforeLines="50" w:before="156" w:line="300" w:lineRule="auto"/>
        <w:ind w:firstLineChars="200" w:firstLine="420"/>
        <w:jc w:val="left"/>
        <w:rPr>
          <w:rFonts w:eastAsia="华文楷体"/>
          <w:sz w:val="24"/>
        </w:rPr>
      </w:pPr>
      <w:r w:rsidRPr="00C1468A">
        <w:rPr>
          <w:rFonts w:hint="eastAsia"/>
          <w:noProof/>
        </w:rPr>
        <w:lastRenderedPageBreak/>
        <w:drawing>
          <wp:inline distT="0" distB="0" distL="0" distR="0" wp14:anchorId="27D52DB4" wp14:editId="325066E1">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14:paraId="7755A0B9" w14:textId="079F5CA1" w:rsidR="00C1468A" w:rsidRDefault="005D21A8" w:rsidP="00BF6AA8">
      <w:pPr>
        <w:snapToGrid w:val="0"/>
        <w:spacing w:beforeLines="50" w:before="156" w:line="300" w:lineRule="auto"/>
        <w:ind w:firstLineChars="200" w:firstLine="480"/>
        <w:jc w:val="left"/>
        <w:rPr>
          <w:rFonts w:eastAsia="华文楷体"/>
          <w:sz w:val="24"/>
        </w:rPr>
      </w:pPr>
      <w:r>
        <w:rPr>
          <w:rFonts w:eastAsia="华文楷体" w:hint="eastAsia"/>
          <w:sz w:val="24"/>
        </w:rPr>
        <w:t>2.2.1</w:t>
      </w:r>
      <w:r>
        <w:rPr>
          <w:rFonts w:eastAsia="华文楷体" w:hint="eastAsia"/>
          <w:sz w:val="24"/>
        </w:rPr>
        <w:tab/>
      </w:r>
      <w:r>
        <w:rPr>
          <w:rFonts w:eastAsia="华文楷体" w:hint="eastAsia"/>
          <w:sz w:val="24"/>
        </w:rPr>
        <w:t>深度视觉特征描述符研究</w:t>
      </w:r>
    </w:p>
    <w:p w14:paraId="07B1339B" w14:textId="0763DF71" w:rsidR="005D21A8" w:rsidRDefault="005D21A8" w:rsidP="00BF6AA8">
      <w:pPr>
        <w:snapToGrid w:val="0"/>
        <w:spacing w:beforeLines="50" w:before="156" w:line="300" w:lineRule="auto"/>
        <w:ind w:firstLineChars="200" w:firstLine="480"/>
        <w:jc w:val="left"/>
        <w:rPr>
          <w:rFonts w:eastAsia="华文楷体"/>
          <w:sz w:val="24"/>
        </w:rPr>
      </w:pPr>
      <w:r>
        <w:rPr>
          <w:rFonts w:eastAsia="华文楷体"/>
          <w:sz w:val="24"/>
        </w:rPr>
        <w:tab/>
      </w:r>
      <w:r w:rsidR="000C512E">
        <w:rPr>
          <w:rFonts w:eastAsia="华文楷体" w:hint="eastAsia"/>
          <w:sz w:val="24"/>
        </w:rPr>
        <w:t>深度学习描述符首先是深度学习模型的搭建。本研究拟采用</w:t>
      </w:r>
      <w:r w:rsidR="000C512E">
        <w:rPr>
          <w:rFonts w:eastAsia="华文楷体" w:hint="eastAsia"/>
          <w:sz w:val="24"/>
        </w:rPr>
        <w:t>triplet</w:t>
      </w:r>
      <w:r w:rsidR="000C512E">
        <w:rPr>
          <w:rFonts w:eastAsia="华文楷体"/>
          <w:sz w:val="24"/>
        </w:rPr>
        <w:t xml:space="preserve"> </w:t>
      </w:r>
      <w:r w:rsidR="000C512E">
        <w:rPr>
          <w:rFonts w:eastAsia="华文楷体" w:hint="eastAsia"/>
          <w:sz w:val="24"/>
        </w:rPr>
        <w:t>network</w:t>
      </w:r>
      <w:r w:rsidR="000C512E">
        <w:rPr>
          <w:rFonts w:eastAsia="华文楷体" w:hint="eastAsia"/>
          <w:sz w:val="24"/>
        </w:rPr>
        <w:t>网络来搭建描述符模型。网络的输入是一个图片的</w:t>
      </w:r>
      <w:r w:rsidR="000C512E">
        <w:rPr>
          <w:rFonts w:eastAsia="华文楷体" w:hint="eastAsia"/>
          <w:sz w:val="24"/>
        </w:rPr>
        <w:t>patch</w:t>
      </w:r>
      <w:r w:rsidR="000C512E">
        <w:rPr>
          <w:rFonts w:eastAsia="华文楷体" w:hint="eastAsia"/>
          <w:sz w:val="24"/>
        </w:rPr>
        <w:t>，即对一张图片进行</w:t>
      </w:r>
      <w:r w:rsidR="000C512E">
        <w:rPr>
          <w:rFonts w:eastAsia="华文楷体" w:hint="eastAsia"/>
          <w:sz w:val="24"/>
        </w:rPr>
        <w:t>FAST</w:t>
      </w:r>
      <w:proofErr w:type="gramStart"/>
      <w:r w:rsidR="000C512E">
        <w:rPr>
          <w:rFonts w:eastAsia="华文楷体" w:hint="eastAsia"/>
          <w:sz w:val="24"/>
        </w:rPr>
        <w:t>角点检测</w:t>
      </w:r>
      <w:proofErr w:type="gramEnd"/>
      <w:r w:rsidR="000C512E">
        <w:rPr>
          <w:rFonts w:eastAsia="华文楷体" w:hint="eastAsia"/>
          <w:sz w:val="24"/>
        </w:rPr>
        <w:t>，然后</w:t>
      </w:r>
      <w:r w:rsidR="001D44D0">
        <w:rPr>
          <w:rFonts w:eastAsia="华文楷体" w:hint="eastAsia"/>
          <w:sz w:val="24"/>
        </w:rPr>
        <w:t>以</w:t>
      </w:r>
      <w:proofErr w:type="gramStart"/>
      <w:r w:rsidR="001D44D0">
        <w:rPr>
          <w:rFonts w:eastAsia="华文楷体" w:hint="eastAsia"/>
          <w:sz w:val="24"/>
        </w:rPr>
        <w:t>每个角点为</w:t>
      </w:r>
      <w:proofErr w:type="gramEnd"/>
      <w:r w:rsidR="001D44D0">
        <w:rPr>
          <w:rFonts w:eastAsia="华文楷体" w:hint="eastAsia"/>
          <w:sz w:val="24"/>
        </w:rPr>
        <w:t>中心</w:t>
      </w:r>
      <w:r w:rsidR="000C512E">
        <w:rPr>
          <w:rFonts w:eastAsia="华文楷体" w:hint="eastAsia"/>
          <w:sz w:val="24"/>
        </w:rPr>
        <w:t>取出</w:t>
      </w:r>
      <w:r w:rsidR="000C512E">
        <w:rPr>
          <w:rFonts w:eastAsia="华文楷体" w:hint="eastAsia"/>
          <w:sz w:val="24"/>
        </w:rPr>
        <w:t>64*64</w:t>
      </w:r>
      <w:r w:rsidR="000C512E">
        <w:rPr>
          <w:rFonts w:eastAsia="华文楷体" w:hint="eastAsia"/>
          <w:sz w:val="24"/>
        </w:rPr>
        <w:t>像素的</w:t>
      </w:r>
      <w:r w:rsidR="000C512E">
        <w:rPr>
          <w:rFonts w:eastAsia="华文楷体" w:hint="eastAsia"/>
          <w:sz w:val="24"/>
        </w:rPr>
        <w:t>patch</w:t>
      </w:r>
      <w:r w:rsidR="000C512E">
        <w:rPr>
          <w:rFonts w:eastAsia="华文楷体" w:hint="eastAsia"/>
          <w:sz w:val="24"/>
        </w:rPr>
        <w:t>输入网络。因为</w:t>
      </w:r>
      <w:r w:rsidR="000C512E">
        <w:rPr>
          <w:rFonts w:eastAsia="华文楷体" w:hint="eastAsia"/>
          <w:sz w:val="24"/>
        </w:rPr>
        <w:t>SLAM</w:t>
      </w:r>
      <w:r w:rsidR="000C512E">
        <w:rPr>
          <w:rFonts w:eastAsia="华文楷体" w:hint="eastAsia"/>
          <w:sz w:val="24"/>
        </w:rPr>
        <w:t>对于实时性要求比较高，所以我们的网络搭建应该尽可能浅。通过前期的调研，网络在</w:t>
      </w:r>
      <w:r w:rsidR="000C512E">
        <w:rPr>
          <w:rFonts w:eastAsia="华文楷体" w:hint="eastAsia"/>
          <w:sz w:val="24"/>
        </w:rPr>
        <w:t>7~</w:t>
      </w:r>
      <w:r w:rsidR="000C512E">
        <w:rPr>
          <w:rFonts w:eastAsia="华文楷体"/>
          <w:sz w:val="24"/>
        </w:rPr>
        <w:t>8</w:t>
      </w:r>
      <w:r w:rsidR="000C512E">
        <w:rPr>
          <w:rFonts w:eastAsia="华文楷体" w:hint="eastAsia"/>
          <w:sz w:val="24"/>
        </w:rPr>
        <w:t>层左右就能大致满足要求。不过网络的深浅是一个</w:t>
      </w:r>
      <w:r w:rsidR="0051789C">
        <w:rPr>
          <w:rFonts w:eastAsia="华文楷体" w:hint="eastAsia"/>
          <w:sz w:val="24"/>
        </w:rPr>
        <w:t>效率和精度的平衡，后面具体实现的时候可以根据实验结果来综合考虑。而网络的训练策略也是一个比较关键的因素，</w:t>
      </w:r>
      <w:r w:rsidR="00C166EC">
        <w:rPr>
          <w:rFonts w:eastAsia="华文楷体" w:hint="eastAsia"/>
          <w:sz w:val="24"/>
        </w:rPr>
        <w:t>所以研究时也需要特别关注这个方面。而损失函数对于描述子的性能影响也比较大，所以需要精心设计损失函数。</w:t>
      </w:r>
      <w:r w:rsidR="008B3D4D">
        <w:rPr>
          <w:rFonts w:eastAsia="华文楷体" w:hint="eastAsia"/>
          <w:sz w:val="24"/>
        </w:rPr>
        <w:t>而传统的深度学习浮点型描述符利用欧式距离计算描述符的相似度，导致计算量大、</w:t>
      </w:r>
      <w:r w:rsidR="00BD3127">
        <w:rPr>
          <w:rFonts w:eastAsia="华文楷体" w:hint="eastAsia"/>
          <w:sz w:val="24"/>
        </w:rPr>
        <w:t>效率低，所以本研究需要找到合适的二进制策略得到深度二进制描述符，同时也要保证描述符的精度。</w:t>
      </w:r>
    </w:p>
    <w:p w14:paraId="75094D00" w14:textId="7A747AEF"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2.2.2</w:t>
      </w:r>
      <w:r>
        <w:rPr>
          <w:rFonts w:eastAsia="华文楷体" w:hint="eastAsia"/>
          <w:sz w:val="24"/>
        </w:rPr>
        <w:tab/>
      </w:r>
      <w:r>
        <w:rPr>
          <w:rFonts w:eastAsia="华文楷体" w:hint="eastAsia"/>
          <w:sz w:val="24"/>
        </w:rPr>
        <w:t>视觉</w:t>
      </w:r>
      <w:r>
        <w:rPr>
          <w:rFonts w:eastAsia="华文楷体" w:hint="eastAsia"/>
          <w:sz w:val="24"/>
        </w:rPr>
        <w:t>SLAM</w:t>
      </w:r>
      <w:r>
        <w:rPr>
          <w:rFonts w:eastAsia="华文楷体" w:hint="eastAsia"/>
          <w:sz w:val="24"/>
        </w:rPr>
        <w:t>系统搭建</w:t>
      </w:r>
    </w:p>
    <w:p w14:paraId="619D13F7" w14:textId="371EBFBA" w:rsidR="00C166EC" w:rsidRPr="00D636D4"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当</w:t>
      </w:r>
      <w:r>
        <w:rPr>
          <w:rFonts w:eastAsia="华文楷体" w:hint="eastAsia"/>
          <w:sz w:val="24"/>
        </w:rPr>
        <w:t>CNN</w:t>
      </w:r>
      <w:r>
        <w:rPr>
          <w:rFonts w:eastAsia="华文楷体" w:hint="eastAsia"/>
          <w:sz w:val="24"/>
        </w:rPr>
        <w:t>生成描述子的提取模型之后，就需要将其融合到</w:t>
      </w:r>
      <w:r>
        <w:rPr>
          <w:rFonts w:eastAsia="华文楷体" w:hint="eastAsia"/>
          <w:sz w:val="24"/>
        </w:rPr>
        <w:t>SLAM</w:t>
      </w:r>
      <w:r>
        <w:rPr>
          <w:rFonts w:eastAsia="华文楷体" w:hint="eastAsia"/>
          <w:sz w:val="24"/>
        </w:rPr>
        <w:t>系统里面，进行深度学习</w:t>
      </w:r>
      <w:r w:rsidR="00D636D4">
        <w:rPr>
          <w:rFonts w:eastAsia="华文楷体" w:hint="eastAsia"/>
          <w:sz w:val="24"/>
        </w:rPr>
        <w:t>描述子的性能验证。本研究准备采用的视觉</w:t>
      </w:r>
      <w:r w:rsidR="00D636D4">
        <w:rPr>
          <w:rFonts w:eastAsia="华文楷体" w:hint="eastAsia"/>
          <w:sz w:val="24"/>
        </w:rPr>
        <w:t>SLAM</w:t>
      </w:r>
      <w:r w:rsidR="00D636D4">
        <w:rPr>
          <w:rFonts w:eastAsia="华文楷体" w:hint="eastAsia"/>
          <w:sz w:val="24"/>
        </w:rPr>
        <w:t>框架是</w:t>
      </w:r>
      <w:r w:rsidR="00D636D4">
        <w:rPr>
          <w:rFonts w:eastAsia="华文楷体" w:hint="eastAsia"/>
          <w:sz w:val="24"/>
        </w:rPr>
        <w:t>ORB-SLAM</w:t>
      </w:r>
      <w:r w:rsidR="00D636D4">
        <w:rPr>
          <w:rFonts w:eastAsia="华文楷体"/>
          <w:sz w:val="24"/>
        </w:rPr>
        <w:t>2</w:t>
      </w:r>
      <w:r w:rsidR="00D636D4">
        <w:rPr>
          <w:rFonts w:eastAsia="华文楷体" w:hint="eastAsia"/>
          <w:sz w:val="24"/>
        </w:rPr>
        <w:t>，将</w:t>
      </w:r>
      <w:r w:rsidR="00D636D4">
        <w:rPr>
          <w:rFonts w:eastAsia="华文楷体" w:hint="eastAsia"/>
          <w:sz w:val="24"/>
        </w:rPr>
        <w:t>ORB</w:t>
      </w:r>
      <w:r w:rsidR="00D636D4">
        <w:rPr>
          <w:rFonts w:eastAsia="华文楷体" w:hint="eastAsia"/>
          <w:sz w:val="24"/>
        </w:rPr>
        <w:t>描述子替换为深度学习描述子，并且需要根据深度学习描述子的特性对</w:t>
      </w:r>
      <w:r w:rsidR="00D636D4">
        <w:rPr>
          <w:rFonts w:eastAsia="华文楷体" w:hint="eastAsia"/>
          <w:sz w:val="24"/>
        </w:rPr>
        <w:t>SLAM</w:t>
      </w:r>
      <w:r w:rsidR="00D636D4">
        <w:rPr>
          <w:rFonts w:eastAsia="华文楷体" w:hint="eastAsia"/>
          <w:sz w:val="24"/>
        </w:rPr>
        <w:t>框架进行一些调整。同时我们也需要对深度学习描述子生成词袋，以做回环检测使用。整个单目</w:t>
      </w:r>
      <w:r w:rsidR="0082468B">
        <w:rPr>
          <w:rFonts w:eastAsia="华文楷体" w:hint="eastAsia"/>
          <w:sz w:val="24"/>
        </w:rPr>
        <w:t>SLAM</w:t>
      </w:r>
      <w:r w:rsidR="00D636D4">
        <w:rPr>
          <w:rFonts w:eastAsia="华文楷体" w:hint="eastAsia"/>
          <w:sz w:val="24"/>
        </w:rPr>
        <w:t>系统搭建好以后，还需要解决单目</w:t>
      </w:r>
      <w:r w:rsidR="0082468B">
        <w:rPr>
          <w:rFonts w:eastAsia="华文楷体" w:hint="eastAsia"/>
          <w:sz w:val="24"/>
        </w:rPr>
        <w:t>相机</w:t>
      </w:r>
      <w:r w:rsidR="00D636D4">
        <w:rPr>
          <w:rFonts w:eastAsia="华文楷体" w:hint="eastAsia"/>
          <w:sz w:val="24"/>
        </w:rPr>
        <w:t>的尺度问题，所以需要利用</w:t>
      </w:r>
      <w:r w:rsidR="00D636D4">
        <w:rPr>
          <w:rFonts w:eastAsia="华文楷体" w:hint="eastAsia"/>
          <w:sz w:val="24"/>
        </w:rPr>
        <w:t>IMU</w:t>
      </w:r>
      <w:r w:rsidR="00D636D4">
        <w:rPr>
          <w:rFonts w:eastAsia="华文楷体" w:hint="eastAsia"/>
          <w:sz w:val="24"/>
        </w:rPr>
        <w:t>对单目尺度进行恢复</w:t>
      </w:r>
      <w:r w:rsidR="00444440">
        <w:rPr>
          <w:rFonts w:eastAsia="华文楷体" w:hint="eastAsia"/>
          <w:sz w:val="24"/>
        </w:rPr>
        <w:t>。对于地图点的尺度恢复完成以后，还需要</w:t>
      </w:r>
      <w:r w:rsidR="00D859AE">
        <w:rPr>
          <w:rFonts w:eastAsia="华文楷体" w:hint="eastAsia"/>
          <w:sz w:val="24"/>
        </w:rPr>
        <w:t>找到一种合适的格式和结构</w:t>
      </w:r>
      <w:r w:rsidR="00444440">
        <w:rPr>
          <w:rFonts w:eastAsia="华文楷体" w:hint="eastAsia"/>
          <w:sz w:val="24"/>
        </w:rPr>
        <w:t>对地图点进行保存</w:t>
      </w:r>
      <w:r w:rsidR="00D859AE">
        <w:rPr>
          <w:rFonts w:eastAsia="华文楷体" w:hint="eastAsia"/>
          <w:sz w:val="24"/>
        </w:rPr>
        <w:t>。</w:t>
      </w:r>
    </w:p>
    <w:p w14:paraId="51FE66BE" w14:textId="388B8264"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2.2.3</w:t>
      </w:r>
      <w:r w:rsidR="00444440">
        <w:rPr>
          <w:rFonts w:eastAsia="华文楷体"/>
          <w:sz w:val="24"/>
        </w:rPr>
        <w:tab/>
      </w:r>
      <w:r w:rsidR="00444440">
        <w:rPr>
          <w:rFonts w:eastAsia="华文楷体" w:hint="eastAsia"/>
          <w:sz w:val="24"/>
        </w:rPr>
        <w:t>基于深度视觉特征描述符的重定位</w:t>
      </w:r>
    </w:p>
    <w:p w14:paraId="5B15FB09" w14:textId="49B6E500" w:rsidR="00444440" w:rsidRDefault="00444440" w:rsidP="00BF6AA8">
      <w:pPr>
        <w:snapToGrid w:val="0"/>
        <w:spacing w:beforeLines="50" w:before="156" w:line="300" w:lineRule="auto"/>
        <w:ind w:firstLineChars="200" w:firstLine="480"/>
        <w:jc w:val="left"/>
        <w:rPr>
          <w:rFonts w:eastAsia="华文楷体"/>
          <w:sz w:val="24"/>
        </w:rPr>
      </w:pPr>
      <w:r>
        <w:rPr>
          <w:rFonts w:eastAsia="华文楷体" w:hint="eastAsia"/>
          <w:sz w:val="24"/>
        </w:rPr>
        <w:t>当我们建好视觉地图以后，还需要利用地图进行车辆的重定位。而重定位主要涉及的就是当前图片的特征点描述符与地图里面的特征点描述符进行匹配，而地图点的数量比较大，所以需要</w:t>
      </w:r>
      <w:r w:rsidR="00444098">
        <w:rPr>
          <w:rFonts w:eastAsia="华文楷体" w:hint="eastAsia"/>
          <w:sz w:val="24"/>
        </w:rPr>
        <w:t>对描述符的索引结构进行优化，设计针对此描述符更高效的检索方式</w:t>
      </w:r>
      <w:r w:rsidR="00387F76">
        <w:rPr>
          <w:rFonts w:eastAsia="华文楷体" w:hint="eastAsia"/>
          <w:sz w:val="24"/>
        </w:rPr>
        <w:t>。</w:t>
      </w:r>
      <w:r w:rsidR="009C0618" w:rsidRPr="009C0618">
        <w:rPr>
          <w:rFonts w:eastAsia="华文楷体" w:hint="eastAsia"/>
          <w:sz w:val="24"/>
        </w:rPr>
        <w:t>在得到匹配的地图点之后，就需要做</w:t>
      </w:r>
      <w:r w:rsidR="009C0618" w:rsidRPr="009C0618">
        <w:rPr>
          <w:rFonts w:eastAsia="华文楷体" w:hint="eastAsia"/>
          <w:sz w:val="24"/>
        </w:rPr>
        <w:t>PNP</w:t>
      </w:r>
      <w:r w:rsidR="009C0618" w:rsidRPr="009C0618">
        <w:rPr>
          <w:rFonts w:eastAsia="华文楷体" w:hint="eastAsia"/>
          <w:sz w:val="24"/>
        </w:rPr>
        <w:t>，解算出本图像帧的位姿。</w:t>
      </w:r>
    </w:p>
    <w:p w14:paraId="73306112" w14:textId="56B93036"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2.3 </w:t>
      </w:r>
      <w:r>
        <w:rPr>
          <w:rFonts w:eastAsia="华文楷体" w:hint="eastAsia"/>
          <w:sz w:val="24"/>
        </w:rPr>
        <w:t>拟解决的关键问题</w:t>
      </w:r>
    </w:p>
    <w:p w14:paraId="7EFDDA9A" w14:textId="0B9C672F" w:rsidR="00444098" w:rsidRDefault="003C4D6F" w:rsidP="00BF6AA8">
      <w:pPr>
        <w:snapToGrid w:val="0"/>
        <w:spacing w:beforeLines="50" w:before="156" w:line="300" w:lineRule="auto"/>
        <w:ind w:firstLineChars="200" w:firstLine="480"/>
        <w:jc w:val="left"/>
        <w:rPr>
          <w:rFonts w:eastAsia="华文楷体"/>
          <w:sz w:val="24"/>
        </w:rPr>
      </w:pPr>
      <w:r>
        <w:rPr>
          <w:rFonts w:eastAsia="华文楷体" w:hint="eastAsia"/>
          <w:sz w:val="24"/>
        </w:rPr>
        <w:t>利用深度二进制描述符解决浮点型深</w:t>
      </w:r>
      <w:proofErr w:type="gramStart"/>
      <w:r>
        <w:rPr>
          <w:rFonts w:eastAsia="华文楷体" w:hint="eastAsia"/>
          <w:sz w:val="24"/>
        </w:rPr>
        <w:t>度学习</w:t>
      </w:r>
      <w:proofErr w:type="gramEnd"/>
      <w:r>
        <w:rPr>
          <w:rFonts w:eastAsia="华文楷体" w:hint="eastAsia"/>
          <w:sz w:val="24"/>
        </w:rPr>
        <w:t>描述符计算量大、效率低的问题，并且保证描述符的匹配精度</w:t>
      </w:r>
    </w:p>
    <w:p w14:paraId="44392BB2" w14:textId="12739D6C" w:rsidR="003C4D6F" w:rsidRDefault="003C4D6F" w:rsidP="003C4D6F">
      <w:pPr>
        <w:snapToGrid w:val="0"/>
        <w:spacing w:beforeLines="50" w:before="156" w:line="300" w:lineRule="auto"/>
        <w:ind w:firstLineChars="200" w:firstLine="480"/>
        <w:jc w:val="left"/>
        <w:rPr>
          <w:rFonts w:eastAsia="华文楷体"/>
          <w:sz w:val="24"/>
        </w:rPr>
      </w:pPr>
      <w:r>
        <w:rPr>
          <w:rFonts w:eastAsia="华文楷体" w:hint="eastAsia"/>
          <w:sz w:val="24"/>
        </w:rPr>
        <w:t>利用卷积神经网络解决传统描述符的低鲁棒性，提高</w:t>
      </w:r>
      <w:r>
        <w:rPr>
          <w:rFonts w:eastAsia="华文楷体" w:hint="eastAsia"/>
          <w:sz w:val="24"/>
        </w:rPr>
        <w:t>SLAM</w:t>
      </w:r>
      <w:r>
        <w:rPr>
          <w:rFonts w:eastAsia="华文楷体" w:hint="eastAsia"/>
          <w:sz w:val="24"/>
        </w:rPr>
        <w:t>系统的精度</w:t>
      </w:r>
    </w:p>
    <w:p w14:paraId="786AF9B8" w14:textId="433DF28D" w:rsidR="007A4EE2" w:rsidRPr="003C4D6F" w:rsidRDefault="007A4EE2" w:rsidP="003C4D6F">
      <w:pPr>
        <w:snapToGrid w:val="0"/>
        <w:spacing w:beforeLines="50" w:before="156" w:line="300" w:lineRule="auto"/>
        <w:ind w:firstLineChars="200" w:firstLine="480"/>
        <w:jc w:val="left"/>
        <w:rPr>
          <w:rFonts w:eastAsia="华文楷体"/>
          <w:sz w:val="24"/>
        </w:rPr>
      </w:pPr>
      <w:r>
        <w:rPr>
          <w:rFonts w:eastAsia="华文楷体" w:hint="eastAsia"/>
          <w:sz w:val="24"/>
        </w:rPr>
        <w:t>设计合适的地图点索引结构，能够更高效地进行车辆的重定位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50" w:name="OLE_LINK7"/>
      <w:bookmarkStart w:id="51" w:name="OLE_LINK8"/>
      <w:r w:rsidR="000C373D">
        <w:rPr>
          <w:rFonts w:eastAsia="仿宋_GB2312" w:hint="eastAsia"/>
          <w:b/>
          <w:sz w:val="24"/>
        </w:rPr>
        <w:t>研究</w:t>
      </w:r>
      <w:r w:rsidRPr="00A47BBE">
        <w:rPr>
          <w:rFonts w:eastAsia="仿宋_GB2312"/>
          <w:b/>
          <w:sz w:val="24"/>
        </w:rPr>
        <w:t>方案</w:t>
      </w:r>
      <w:bookmarkEnd w:id="50"/>
      <w:bookmarkEnd w:id="51"/>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331AC170" w:rsidR="00CD6130" w:rsidRDefault="00B70D62"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 xml:space="preserve">3.1 </w:t>
      </w:r>
      <w:r>
        <w:rPr>
          <w:rFonts w:eastAsia="华文楷体" w:hint="eastAsia"/>
          <w:sz w:val="24"/>
        </w:rPr>
        <w:t>拟采取的研究方法</w:t>
      </w:r>
    </w:p>
    <w:p w14:paraId="607C85A0" w14:textId="221752FB"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文献研究法</w:t>
      </w:r>
      <w:r w:rsidR="00365B4B">
        <w:rPr>
          <w:rFonts w:eastAsia="华文楷体" w:hint="eastAsia"/>
          <w:sz w:val="24"/>
        </w:rPr>
        <w:t>：首先对于传统描述符的局限性进行调研，然后根据这些局限性寻找深度学习的解决方案。第二是查阅深度学习模型的搭建方法，借鉴好的网络结构，并根据自己的需要进行调整和改进。</w:t>
      </w:r>
      <w:r w:rsidR="009A63EE">
        <w:rPr>
          <w:rFonts w:eastAsia="华文楷体" w:hint="eastAsia"/>
          <w:sz w:val="24"/>
        </w:rPr>
        <w:t>第三是查看好的对网络的二进制方法，得到一个效果更佳的二进制描述符。</w:t>
      </w:r>
    </w:p>
    <w:p w14:paraId="6D84ED88" w14:textId="3D07FC20"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实验法</w:t>
      </w:r>
      <w:r w:rsidR="00365B4B">
        <w:rPr>
          <w:rFonts w:eastAsia="华文楷体" w:hint="eastAsia"/>
          <w:sz w:val="24"/>
        </w:rPr>
        <w:t>：</w:t>
      </w:r>
      <w:r w:rsidR="009A63EE">
        <w:rPr>
          <w:rFonts w:eastAsia="华文楷体" w:hint="eastAsia"/>
          <w:sz w:val="24"/>
        </w:rPr>
        <w:t>当生成描述符的网络模型搭建完成以后，需要用数据集对网络的结果进行验证；也需要利用生成的二进制描述符进行两张图片的匹配，验证图片的匹配效果；最后需要将</w:t>
      </w:r>
      <w:r w:rsidR="00C71796">
        <w:rPr>
          <w:rFonts w:eastAsia="华文楷体" w:hint="eastAsia"/>
          <w:sz w:val="24"/>
        </w:rPr>
        <w:t>集成好的</w:t>
      </w:r>
      <w:r w:rsidR="00C71796">
        <w:rPr>
          <w:rFonts w:eastAsia="华文楷体" w:hint="eastAsia"/>
          <w:sz w:val="24"/>
        </w:rPr>
        <w:t>SLAM</w:t>
      </w:r>
      <w:r w:rsidR="00C71796">
        <w:rPr>
          <w:rFonts w:eastAsia="华文楷体" w:hint="eastAsia"/>
          <w:sz w:val="24"/>
        </w:rPr>
        <w:t>系统利用公开数据及和实</w:t>
      </w:r>
      <w:proofErr w:type="gramStart"/>
      <w:r w:rsidR="00C71796">
        <w:rPr>
          <w:rFonts w:eastAsia="华文楷体" w:hint="eastAsia"/>
          <w:sz w:val="24"/>
        </w:rPr>
        <w:t>车试验</w:t>
      </w:r>
      <w:proofErr w:type="gramEnd"/>
      <w:r w:rsidR="00C71796">
        <w:rPr>
          <w:rFonts w:eastAsia="华文楷体" w:hint="eastAsia"/>
          <w:sz w:val="24"/>
        </w:rPr>
        <w:t>进行验证，探究</w:t>
      </w:r>
      <w:r w:rsidR="009C0618">
        <w:rPr>
          <w:rFonts w:eastAsia="华文楷体" w:hint="eastAsia"/>
          <w:sz w:val="24"/>
        </w:rPr>
        <w:t>设计的描述子是否能满足需求。</w:t>
      </w:r>
    </w:p>
    <w:p w14:paraId="18FAF125" w14:textId="059765D9"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3.2 </w:t>
      </w:r>
      <w:r>
        <w:rPr>
          <w:rFonts w:eastAsia="华文楷体" w:hint="eastAsia"/>
          <w:sz w:val="24"/>
        </w:rPr>
        <w:t>拟采取的研究方案</w:t>
      </w:r>
    </w:p>
    <w:p w14:paraId="1C2AD6F4" w14:textId="2852730F" w:rsidR="00C95834" w:rsidRDefault="00C95834" w:rsidP="00C95834">
      <w:pPr>
        <w:snapToGrid w:val="0"/>
        <w:spacing w:beforeLines="50" w:before="156" w:line="300" w:lineRule="auto"/>
        <w:ind w:firstLineChars="200" w:firstLine="420"/>
        <w:jc w:val="center"/>
        <w:rPr>
          <w:rFonts w:eastAsia="华文楷体"/>
          <w:sz w:val="24"/>
        </w:rPr>
      </w:pPr>
      <w:bookmarkStart w:id="52" w:name="_GoBack"/>
      <w:r w:rsidRPr="00C95834">
        <w:rPr>
          <w:rFonts w:hint="eastAsia"/>
          <w:noProof/>
        </w:rPr>
        <w:lastRenderedPageBreak/>
        <w:drawing>
          <wp:inline distT="0" distB="0" distL="0" distR="0" wp14:anchorId="2AAEF22D" wp14:editId="545AB3FE">
            <wp:extent cx="1817873"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356" cy="2972763"/>
                    </a:xfrm>
                    <a:prstGeom prst="rect">
                      <a:avLst/>
                    </a:prstGeom>
                    <a:noFill/>
                    <a:ln>
                      <a:noFill/>
                    </a:ln>
                  </pic:spPr>
                </pic:pic>
              </a:graphicData>
            </a:graphic>
          </wp:inline>
        </w:drawing>
      </w:r>
      <w:bookmarkEnd w:id="52"/>
    </w:p>
    <w:p w14:paraId="7C01F7F5" w14:textId="76961C6E" w:rsidR="009C0618" w:rsidRDefault="00506702"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59165D">
        <w:rPr>
          <w:rFonts w:eastAsia="华文楷体" w:hint="eastAsia"/>
          <w:sz w:val="24"/>
        </w:rPr>
        <w:t>文献调研：首先广泛阅读文献，对已有的深度学习模型、算法进行梳理和比较，找出其中的不足与技术难点，并对其中的问题进行细致的思考和分析，提出自己的解决方案</w:t>
      </w:r>
    </w:p>
    <w:p w14:paraId="5C3B8A5D" w14:textId="73A96EFE" w:rsidR="00506702" w:rsidRDefault="00506702"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59165D">
        <w:rPr>
          <w:rFonts w:eastAsia="华文楷体" w:hint="eastAsia"/>
          <w:sz w:val="24"/>
        </w:rPr>
        <w:t>方案设计、优化：</w:t>
      </w:r>
      <w:r w:rsidR="005656F1">
        <w:rPr>
          <w:rFonts w:eastAsia="华文楷体" w:hint="eastAsia"/>
          <w:sz w:val="24"/>
        </w:rPr>
        <w:t>对于文献调用发现的已有的模型的不足，提出自己的方案，解决其中的不足。在方案具有一定的创新型的前提下，对方案进行优化设计</w:t>
      </w:r>
      <w:r w:rsidR="00BB3772">
        <w:rPr>
          <w:rFonts w:eastAsia="华文楷体" w:hint="eastAsia"/>
          <w:sz w:val="24"/>
        </w:rPr>
        <w:t>。</w:t>
      </w:r>
    </w:p>
    <w:p w14:paraId="53518029" w14:textId="13BBC213" w:rsidR="003A61B7" w:rsidRDefault="00506702" w:rsidP="003A61B7">
      <w:pPr>
        <w:snapToGrid w:val="0"/>
        <w:spacing w:beforeLines="50" w:before="156" w:line="300" w:lineRule="auto"/>
        <w:ind w:firstLineChars="200" w:firstLine="480"/>
        <w:jc w:val="left"/>
        <w:rPr>
          <w:rFonts w:eastAsia="华文楷体"/>
          <w:sz w:val="24"/>
        </w:rPr>
      </w:pPr>
      <w:r>
        <w:rPr>
          <w:rFonts w:eastAsia="华文楷体"/>
          <w:sz w:val="24"/>
        </w:rPr>
        <w:t>3)</w:t>
      </w:r>
      <w:r w:rsidR="00BB3772">
        <w:rPr>
          <w:rFonts w:eastAsia="华文楷体" w:hint="eastAsia"/>
          <w:sz w:val="24"/>
        </w:rPr>
        <w:t>算法开发：根据文献调研的结果，以及设计的方案，我们首先对描述符进行设计，这也是整个项目中</w:t>
      </w:r>
      <w:proofErr w:type="gramStart"/>
      <w:r w:rsidR="00BB3772">
        <w:rPr>
          <w:rFonts w:eastAsia="华文楷体" w:hint="eastAsia"/>
          <w:sz w:val="24"/>
        </w:rPr>
        <w:t>最</w:t>
      </w:r>
      <w:proofErr w:type="gramEnd"/>
      <w:r w:rsidR="00BB3772">
        <w:rPr>
          <w:rFonts w:eastAsia="华文楷体" w:hint="eastAsia"/>
          <w:sz w:val="24"/>
        </w:rPr>
        <w:t>关键的部分，描述符的质量决定了</w:t>
      </w:r>
      <w:r w:rsidR="00BB3772">
        <w:rPr>
          <w:rFonts w:eastAsia="华文楷体" w:hint="eastAsia"/>
          <w:sz w:val="24"/>
        </w:rPr>
        <w:t>SLAM</w:t>
      </w:r>
      <w:r w:rsidR="00BB3772">
        <w:rPr>
          <w:rFonts w:eastAsia="华文楷体" w:hint="eastAsia"/>
          <w:sz w:val="24"/>
        </w:rPr>
        <w:t>系统的鲁棒性，也决定了重定位的效果。</w:t>
      </w:r>
      <w:r w:rsidR="000D755F">
        <w:rPr>
          <w:rFonts w:eastAsia="华文楷体" w:hint="eastAsia"/>
          <w:sz w:val="24"/>
        </w:rPr>
        <w:t>描述符设计好之后需要集成到视觉</w:t>
      </w:r>
      <w:r w:rsidR="000D755F">
        <w:rPr>
          <w:rFonts w:eastAsia="华文楷体" w:hint="eastAsia"/>
          <w:sz w:val="24"/>
        </w:rPr>
        <w:t>SLAM</w:t>
      </w:r>
      <w:r w:rsidR="000D755F">
        <w:rPr>
          <w:rFonts w:eastAsia="华文楷体" w:hint="eastAsia"/>
          <w:sz w:val="24"/>
        </w:rPr>
        <w:t>系统里面，并且需要对</w:t>
      </w:r>
      <w:r w:rsidR="000D755F">
        <w:rPr>
          <w:rFonts w:eastAsia="华文楷体" w:hint="eastAsia"/>
          <w:sz w:val="24"/>
        </w:rPr>
        <w:t>SLAM</w:t>
      </w:r>
      <w:r w:rsidR="000D755F">
        <w:rPr>
          <w:rFonts w:eastAsia="华文楷体" w:hint="eastAsia"/>
          <w:sz w:val="24"/>
        </w:rPr>
        <w:t>系统做相应的修改。因为回环检测需要词袋，所以还需要对深度描述符</w:t>
      </w:r>
      <w:proofErr w:type="gramStart"/>
      <w:r w:rsidR="000D755F">
        <w:rPr>
          <w:rFonts w:eastAsia="华文楷体" w:hint="eastAsia"/>
          <w:sz w:val="24"/>
        </w:rPr>
        <w:t>生成词袋的</w:t>
      </w:r>
      <w:proofErr w:type="gramEnd"/>
      <w:r w:rsidR="000D755F">
        <w:rPr>
          <w:rFonts w:eastAsia="华文楷体" w:hint="eastAsia"/>
          <w:sz w:val="24"/>
        </w:rPr>
        <w:t>算法进行开发。为了能够进行重定位，还需要开发重定位模块</w:t>
      </w:r>
      <w:r w:rsidR="003A61B7">
        <w:rPr>
          <w:rFonts w:eastAsia="华文楷体" w:hint="eastAsia"/>
          <w:sz w:val="24"/>
        </w:rPr>
        <w:t>，并进行算法优化，提高重定位的效率和效果。</w:t>
      </w:r>
    </w:p>
    <w:p w14:paraId="31C33DF3" w14:textId="28E54ACF" w:rsidR="000D755F" w:rsidRDefault="000D755F" w:rsidP="00BF6AA8">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算法验证</w:t>
      </w:r>
      <w:r w:rsidR="003A61B7">
        <w:rPr>
          <w:rFonts w:eastAsia="华文楷体" w:hint="eastAsia"/>
          <w:sz w:val="24"/>
        </w:rPr>
        <w:t>：描述符设计好以后需要用</w:t>
      </w:r>
      <w:r w:rsidR="003A61B7">
        <w:rPr>
          <w:rFonts w:eastAsia="华文楷体" w:hint="eastAsia"/>
          <w:sz w:val="24"/>
        </w:rPr>
        <w:t>UBC</w:t>
      </w:r>
      <w:r w:rsidR="003A61B7">
        <w:rPr>
          <w:rFonts w:eastAsia="华文楷体"/>
          <w:sz w:val="24"/>
        </w:rPr>
        <w:t xml:space="preserve"> </w:t>
      </w:r>
      <w:r w:rsidR="003A61B7">
        <w:rPr>
          <w:rFonts w:eastAsia="华文楷体" w:hint="eastAsia"/>
          <w:sz w:val="24"/>
        </w:rPr>
        <w:t>benchmark</w:t>
      </w:r>
      <w:r w:rsidR="003A61B7">
        <w:rPr>
          <w:rFonts w:eastAsia="华文楷体" w:hint="eastAsia"/>
          <w:sz w:val="24"/>
        </w:rPr>
        <w:t>数据集进行</w:t>
      </w:r>
      <w:r w:rsidR="003A61B7">
        <w:rPr>
          <w:rFonts w:eastAsia="华文楷体" w:hint="eastAsia"/>
          <w:sz w:val="24"/>
        </w:rPr>
        <w:t>FPR</w:t>
      </w:r>
      <w:r w:rsidR="003A61B7">
        <w:rPr>
          <w:rFonts w:eastAsia="华文楷体"/>
          <w:sz w:val="24"/>
        </w:rPr>
        <w:t>95</w:t>
      </w:r>
      <w:r w:rsidR="003A61B7">
        <w:rPr>
          <w:rFonts w:eastAsia="华文楷体" w:hint="eastAsia"/>
          <w:sz w:val="24"/>
        </w:rPr>
        <w:t>的验证，</w:t>
      </w:r>
      <w:r w:rsidR="003A61B7">
        <w:rPr>
          <w:rFonts w:eastAsia="华文楷体" w:hint="eastAsia"/>
          <w:sz w:val="24"/>
        </w:rPr>
        <w:t>FPR</w:t>
      </w:r>
      <w:r w:rsidR="003A61B7">
        <w:rPr>
          <w:rFonts w:eastAsia="华文楷体"/>
          <w:sz w:val="24"/>
        </w:rPr>
        <w:t>95</w:t>
      </w:r>
      <w:r w:rsidR="003A61B7">
        <w:rPr>
          <w:rFonts w:eastAsia="华文楷体" w:hint="eastAsia"/>
          <w:sz w:val="24"/>
        </w:rPr>
        <w:t>越小越好。然后还需要设计算法来进行两张相近图片的匹配，验证描述符的匹配效果。深度二进制描述符集成到</w:t>
      </w:r>
      <w:r w:rsidR="003A61B7">
        <w:rPr>
          <w:rFonts w:eastAsia="华文楷体" w:hint="eastAsia"/>
          <w:sz w:val="24"/>
        </w:rPr>
        <w:t>SLAM</w:t>
      </w:r>
      <w:r w:rsidR="003A61B7">
        <w:rPr>
          <w:rFonts w:eastAsia="华文楷体" w:hint="eastAsia"/>
          <w:sz w:val="24"/>
        </w:rPr>
        <w:t>系统上之后，</w:t>
      </w:r>
      <w:r w:rsidR="002A536F">
        <w:rPr>
          <w:rFonts w:eastAsia="华文楷体" w:hint="eastAsia"/>
          <w:sz w:val="24"/>
        </w:rPr>
        <w:t>首先需要利用公开数据集，如</w:t>
      </w:r>
      <w:r w:rsidR="002A536F">
        <w:rPr>
          <w:rFonts w:eastAsia="华文楷体" w:hint="eastAsia"/>
          <w:sz w:val="24"/>
        </w:rPr>
        <w:t>KITTI</w:t>
      </w:r>
      <w:r w:rsidR="002A536F">
        <w:rPr>
          <w:rFonts w:eastAsia="华文楷体" w:hint="eastAsia"/>
          <w:sz w:val="24"/>
        </w:rPr>
        <w:t>、</w:t>
      </w:r>
      <w:proofErr w:type="spellStart"/>
      <w:r w:rsidR="002A536F">
        <w:rPr>
          <w:rFonts w:eastAsia="华文楷体" w:hint="eastAsia"/>
          <w:sz w:val="24"/>
        </w:rPr>
        <w:t>Tartanair</w:t>
      </w:r>
      <w:proofErr w:type="spellEnd"/>
      <w:r w:rsidR="002A536F">
        <w:rPr>
          <w:rFonts w:eastAsia="华文楷体" w:hint="eastAsia"/>
          <w:sz w:val="24"/>
        </w:rPr>
        <w:t>数据集</w:t>
      </w:r>
      <w:proofErr w:type="gramStart"/>
      <w:r w:rsidR="002A536F">
        <w:rPr>
          <w:rFonts w:eastAsia="华文楷体" w:hint="eastAsia"/>
          <w:sz w:val="24"/>
        </w:rPr>
        <w:t>进行建图算法</w:t>
      </w:r>
      <w:proofErr w:type="gramEnd"/>
      <w:r w:rsidR="002A536F">
        <w:rPr>
          <w:rFonts w:eastAsia="华文楷体" w:hint="eastAsia"/>
          <w:sz w:val="24"/>
        </w:rPr>
        <w:t>的验证。最终需要将算法在实车上进行实验，</w:t>
      </w:r>
      <w:proofErr w:type="gramStart"/>
      <w:r w:rsidR="002A536F">
        <w:rPr>
          <w:rFonts w:eastAsia="华文楷体" w:hint="eastAsia"/>
          <w:sz w:val="24"/>
        </w:rPr>
        <w:t>验证建图算法</w:t>
      </w:r>
      <w:proofErr w:type="gramEnd"/>
      <w:r w:rsidR="002A536F">
        <w:rPr>
          <w:rFonts w:eastAsia="华文楷体" w:hint="eastAsia"/>
          <w:sz w:val="24"/>
        </w:rPr>
        <w:t>和重定位算法在实际中的效果</w:t>
      </w:r>
      <w:r w:rsidR="007117DC">
        <w:rPr>
          <w:rFonts w:eastAsia="华文楷体" w:hint="eastAsia"/>
          <w:sz w:val="24"/>
        </w:rPr>
        <w:t>，验证算法的泛化性。</w:t>
      </w:r>
    </w:p>
    <w:p w14:paraId="2CC84241" w14:textId="3AE9E2BC" w:rsidR="00B70D62" w:rsidRPr="00A47BBE"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3.3 </w:t>
      </w:r>
      <w:r>
        <w:rPr>
          <w:rFonts w:eastAsia="华文楷体" w:hint="eastAsia"/>
          <w:sz w:val="24"/>
        </w:rPr>
        <w:t>可行性分析</w:t>
      </w:r>
    </w:p>
    <w:p w14:paraId="445CB174" w14:textId="7E0FAA44" w:rsidR="00CD6130" w:rsidRDefault="00B15F79" w:rsidP="00BF6AA8">
      <w:pPr>
        <w:snapToGrid w:val="0"/>
        <w:spacing w:beforeLines="50" w:before="156" w:line="300" w:lineRule="auto"/>
        <w:ind w:firstLineChars="200" w:firstLine="480"/>
        <w:jc w:val="left"/>
        <w:rPr>
          <w:rFonts w:eastAsia="华文楷体"/>
          <w:sz w:val="24"/>
        </w:rPr>
      </w:pPr>
      <w:r>
        <w:rPr>
          <w:rFonts w:eastAsia="华文楷体"/>
          <w:sz w:val="24"/>
        </w:rPr>
        <w:t>1)</w:t>
      </w:r>
      <w:r>
        <w:rPr>
          <w:rFonts w:eastAsia="华文楷体" w:hint="eastAsia"/>
          <w:sz w:val="24"/>
        </w:rPr>
        <w:t>理论分析：深度学习网络</w:t>
      </w:r>
      <w:r>
        <w:rPr>
          <w:rFonts w:eastAsia="华文楷体" w:hint="eastAsia"/>
          <w:sz w:val="24"/>
        </w:rPr>
        <w:t>CNN</w:t>
      </w:r>
      <w:r>
        <w:rPr>
          <w:rFonts w:eastAsia="华文楷体" w:hint="eastAsia"/>
          <w:sz w:val="24"/>
        </w:rPr>
        <w:t>被广泛证明能够更好地提取图片的信息，对图片进行编码，得到特征向量。而描述子的本质也是</w:t>
      </w:r>
      <w:r w:rsidR="00CE24E9">
        <w:rPr>
          <w:rFonts w:eastAsia="华文楷体" w:hint="eastAsia"/>
          <w:sz w:val="24"/>
        </w:rPr>
        <w:t>将</w:t>
      </w:r>
      <w:r>
        <w:rPr>
          <w:rFonts w:eastAsia="华文楷体" w:hint="eastAsia"/>
          <w:sz w:val="24"/>
        </w:rPr>
        <w:t>一个图片小块的信息编码为</w:t>
      </w:r>
      <w:r>
        <w:rPr>
          <w:rFonts w:eastAsia="华文楷体" w:hint="eastAsia"/>
          <w:sz w:val="24"/>
        </w:rPr>
        <w:lastRenderedPageBreak/>
        <w:t>一个</w:t>
      </w:r>
      <w:r>
        <w:rPr>
          <w:rFonts w:eastAsia="华文楷体" w:hint="eastAsia"/>
          <w:sz w:val="24"/>
        </w:rPr>
        <w:t>128</w:t>
      </w:r>
      <w:proofErr w:type="gramStart"/>
      <w:r>
        <w:rPr>
          <w:rFonts w:eastAsia="华文楷体" w:hint="eastAsia"/>
          <w:sz w:val="24"/>
        </w:rPr>
        <w:t>维或者</w:t>
      </w:r>
      <w:proofErr w:type="gramEnd"/>
      <w:r>
        <w:rPr>
          <w:rFonts w:eastAsia="华文楷体" w:hint="eastAsia"/>
          <w:sz w:val="24"/>
        </w:rPr>
        <w:t>256</w:t>
      </w:r>
      <w:r>
        <w:rPr>
          <w:rFonts w:eastAsia="华文楷体" w:hint="eastAsia"/>
          <w:sz w:val="24"/>
        </w:rPr>
        <w:t>维的向量，</w:t>
      </w:r>
      <w:r w:rsidR="00CE24E9">
        <w:rPr>
          <w:rFonts w:eastAsia="华文楷体" w:hint="eastAsia"/>
          <w:sz w:val="24"/>
        </w:rPr>
        <w:t>本质也是图片信息的提取。所以利用</w:t>
      </w:r>
      <w:r w:rsidR="00CE24E9">
        <w:rPr>
          <w:rFonts w:eastAsia="华文楷体" w:hint="eastAsia"/>
          <w:sz w:val="24"/>
        </w:rPr>
        <w:t>CNN</w:t>
      </w:r>
      <w:r w:rsidR="00CE24E9">
        <w:rPr>
          <w:rFonts w:eastAsia="华文楷体" w:hint="eastAsia"/>
          <w:sz w:val="24"/>
        </w:rPr>
        <w:t>提取描述子的方案是可行的。并且</w:t>
      </w:r>
      <w:r w:rsidR="00CE24E9">
        <w:rPr>
          <w:rFonts w:eastAsia="华文楷体" w:hint="eastAsia"/>
          <w:sz w:val="24"/>
        </w:rPr>
        <w:t>CNN</w:t>
      </w:r>
      <w:r w:rsidR="00CE24E9">
        <w:rPr>
          <w:rFonts w:eastAsia="华文楷体" w:hint="eastAsia"/>
          <w:sz w:val="24"/>
        </w:rPr>
        <w:t>对于图片信息的提取比传统的描述子更加鲁棒，所以用深度学习</w:t>
      </w:r>
      <w:r w:rsidR="009C5C95">
        <w:rPr>
          <w:rFonts w:eastAsia="华文楷体" w:hint="eastAsia"/>
          <w:sz w:val="24"/>
        </w:rPr>
        <w:t>提取的描述子理论上来说会有更好的效果。</w:t>
      </w:r>
    </w:p>
    <w:p w14:paraId="568C7F83" w14:textId="49092C40" w:rsidR="00CE24E9" w:rsidRDefault="00CE24E9" w:rsidP="00BF6AA8">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sz w:val="24"/>
        </w:rPr>
        <w:tab/>
      </w:r>
      <w:r>
        <w:rPr>
          <w:rFonts w:eastAsia="华文楷体"/>
          <w:sz w:val="24"/>
        </w:rPr>
        <w:tab/>
      </w:r>
      <w:r>
        <w:rPr>
          <w:rFonts w:eastAsia="华文楷体" w:hint="eastAsia"/>
          <w:sz w:val="24"/>
        </w:rPr>
        <w:t>视觉</w:t>
      </w:r>
      <w:r>
        <w:rPr>
          <w:rFonts w:eastAsia="华文楷体" w:hint="eastAsia"/>
          <w:sz w:val="24"/>
        </w:rPr>
        <w:t>SLAM</w:t>
      </w:r>
      <w:r>
        <w:rPr>
          <w:rFonts w:eastAsia="华文楷体" w:hint="eastAsia"/>
          <w:sz w:val="24"/>
        </w:rPr>
        <w:t>发展已经比较成熟，好的</w:t>
      </w:r>
      <w:r>
        <w:rPr>
          <w:rFonts w:eastAsia="华文楷体" w:hint="eastAsia"/>
          <w:sz w:val="24"/>
        </w:rPr>
        <w:t>SLAM</w:t>
      </w:r>
      <w:r>
        <w:rPr>
          <w:rFonts w:eastAsia="华文楷体" w:hint="eastAsia"/>
          <w:sz w:val="24"/>
        </w:rPr>
        <w:t>框架也</w:t>
      </w:r>
      <w:r w:rsidR="009C5C95">
        <w:rPr>
          <w:rFonts w:eastAsia="华文楷体" w:hint="eastAsia"/>
          <w:sz w:val="24"/>
        </w:rPr>
        <w:t>有开源的。所以我们只需要根据研究的描述子的特点，对</w:t>
      </w:r>
      <w:r w:rsidR="009C5C95">
        <w:rPr>
          <w:rFonts w:eastAsia="华文楷体" w:hint="eastAsia"/>
          <w:sz w:val="24"/>
        </w:rPr>
        <w:t>SLAM</w:t>
      </w:r>
      <w:r w:rsidR="009C5C95">
        <w:rPr>
          <w:rFonts w:eastAsia="华文楷体" w:hint="eastAsia"/>
          <w:sz w:val="24"/>
        </w:rPr>
        <w:t>框架进行修改和调整</w:t>
      </w:r>
      <w:r w:rsidR="00F53181">
        <w:rPr>
          <w:rFonts w:eastAsia="华文楷体" w:hint="eastAsia"/>
          <w:sz w:val="24"/>
        </w:rPr>
        <w:t>。</w:t>
      </w:r>
    </w:p>
    <w:p w14:paraId="3D623976" w14:textId="456D4A58" w:rsidR="009C5C95" w:rsidRDefault="009C5C95"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实验分析：经过调研，有大量的开源的数据集可以对网络进行训练，以及对算法进行初步验证。实验室也有自动驾驶车辆，后期可以很方便地对算法进行实车实验，验证算法的鲁棒性和泛化能力。</w:t>
      </w:r>
    </w:p>
    <w:p w14:paraId="0CC9FEEB" w14:textId="7A501C17" w:rsidR="00455152" w:rsidRPr="00A47BBE" w:rsidRDefault="00455152"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研究人的研究经验：研究人在研究生期间主要学习的是自动驾驶算法的开发，对于</w:t>
      </w:r>
      <w:r>
        <w:rPr>
          <w:rFonts w:eastAsia="华文楷体" w:hint="eastAsia"/>
          <w:sz w:val="24"/>
        </w:rPr>
        <w:t>SLAM</w:t>
      </w:r>
      <w:r>
        <w:rPr>
          <w:rFonts w:eastAsia="华文楷体" w:hint="eastAsia"/>
          <w:sz w:val="24"/>
        </w:rPr>
        <w:t>算法有一定的了解。并且对于实验室的自动驾驶车辆的操作比较熟悉，实验器材使用熟练，后期做实验比较方便。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AF00141" w14:textId="4689ED8D" w:rsidR="00D077E5" w:rsidRDefault="00F53181" w:rsidP="00C534D9">
      <w:pPr>
        <w:snapToGrid w:val="0"/>
        <w:spacing w:beforeLines="50" w:before="156" w:line="300" w:lineRule="auto"/>
        <w:ind w:firstLineChars="200" w:firstLine="480"/>
        <w:jc w:val="left"/>
        <w:rPr>
          <w:rFonts w:eastAsia="华文楷体"/>
          <w:sz w:val="24"/>
        </w:rPr>
      </w:pPr>
      <w:permStart w:id="226698862" w:edGrp="everyone"/>
      <w:r>
        <w:rPr>
          <w:rFonts w:eastAsia="华文楷体" w:hint="eastAsia"/>
          <w:sz w:val="24"/>
        </w:rPr>
        <w:t>4.</w:t>
      </w:r>
      <w:r>
        <w:rPr>
          <w:rFonts w:eastAsia="华文楷体"/>
          <w:sz w:val="24"/>
        </w:rPr>
        <w:t xml:space="preserve">1 </w:t>
      </w:r>
      <w:r>
        <w:rPr>
          <w:rFonts w:eastAsia="华文楷体" w:hint="eastAsia"/>
          <w:sz w:val="24"/>
        </w:rPr>
        <w:t>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的深度视觉</w:t>
      </w:r>
      <w:r w:rsidR="007A30A0">
        <w:rPr>
          <w:rFonts w:eastAsia="华文楷体" w:hint="eastAsia"/>
          <w:sz w:val="24"/>
        </w:rPr>
        <w:t>二进制特征描述符的研究</w:t>
      </w:r>
    </w:p>
    <w:p w14:paraId="346B0740" w14:textId="4401CF80" w:rsidR="007A30A0" w:rsidRDefault="007A30A0"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设计深度学习网络提取图片的描述符</w:t>
      </w:r>
    </w:p>
    <w:p w14:paraId="3B86AFDA" w14:textId="5F85CA0E" w:rsidR="00F53181" w:rsidRDefault="007A30A0" w:rsidP="007A30A0">
      <w:pPr>
        <w:snapToGrid w:val="0"/>
        <w:spacing w:beforeLines="50" w:before="156" w:line="300" w:lineRule="auto"/>
        <w:ind w:firstLineChars="200" w:firstLine="480"/>
        <w:jc w:val="left"/>
        <w:rPr>
          <w:rFonts w:eastAsia="华文楷体"/>
          <w:sz w:val="24"/>
        </w:rPr>
      </w:pPr>
      <w:r>
        <w:rPr>
          <w:rFonts w:eastAsia="华文楷体" w:hint="eastAsia"/>
          <w:sz w:val="24"/>
        </w:rPr>
        <w:t>2)</w:t>
      </w:r>
      <w:r w:rsidR="00FD0361">
        <w:rPr>
          <w:rFonts w:eastAsia="华文楷体" w:hint="eastAsia"/>
          <w:sz w:val="24"/>
        </w:rPr>
        <w:t>设计新的浮点型描述符的二进制方法</w:t>
      </w:r>
      <w:r w:rsidR="00180553">
        <w:rPr>
          <w:rFonts w:eastAsia="华文楷体" w:hint="eastAsia"/>
          <w:sz w:val="24"/>
        </w:rPr>
        <w:t>，</w:t>
      </w:r>
      <w:r w:rsidR="00E9244C">
        <w:rPr>
          <w:rFonts w:eastAsia="华文楷体" w:hint="eastAsia"/>
          <w:sz w:val="24"/>
        </w:rPr>
        <w:t>并设计相应的代价函数，使描述子</w:t>
      </w:r>
      <w:r w:rsidR="00180553">
        <w:rPr>
          <w:rFonts w:eastAsia="华文楷体" w:hint="eastAsia"/>
          <w:sz w:val="24"/>
        </w:rPr>
        <w:t>具有旋转不变性、对光照不敏感，以及大视角变化的鲁棒性</w:t>
      </w:r>
      <w:r w:rsidR="00E9244C">
        <w:rPr>
          <w:rFonts w:eastAsia="华文楷体" w:hint="eastAsia"/>
          <w:sz w:val="24"/>
        </w:rPr>
        <w:t>的特点</w:t>
      </w:r>
    </w:p>
    <w:p w14:paraId="5DEEA445" w14:textId="259F7E4A" w:rsidR="00F5318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t>4.2</w:t>
      </w:r>
      <w:r>
        <w:rPr>
          <w:rFonts w:eastAsia="华文楷体"/>
          <w:sz w:val="24"/>
        </w:rPr>
        <w:tab/>
      </w:r>
      <w:r>
        <w:rPr>
          <w:rFonts w:eastAsia="华文楷体" w:hint="eastAsia"/>
          <w:sz w:val="24"/>
        </w:rPr>
        <w:t>基于深度二进制描述符搭建</w:t>
      </w:r>
      <w:r>
        <w:rPr>
          <w:rFonts w:eastAsia="华文楷体" w:hint="eastAsia"/>
          <w:sz w:val="24"/>
        </w:rPr>
        <w:t>SLAM</w:t>
      </w:r>
      <w:r>
        <w:rPr>
          <w:rFonts w:eastAsia="华文楷体" w:hint="eastAsia"/>
          <w:sz w:val="24"/>
        </w:rPr>
        <w:t>系统和设计重定位模块</w:t>
      </w:r>
    </w:p>
    <w:p w14:paraId="72BCA363" w14:textId="1CDE8462"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设计基于深度二进制描述符的前端匹配算法</w:t>
      </w:r>
    </w:p>
    <w:p w14:paraId="393E674D" w14:textId="0BB2D7B4"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根据深度二进制描述符搭建视觉</w:t>
      </w:r>
      <w:r>
        <w:rPr>
          <w:rFonts w:eastAsia="华文楷体" w:hint="eastAsia"/>
          <w:sz w:val="24"/>
        </w:rPr>
        <w:t>SLAM</w:t>
      </w:r>
      <w:r>
        <w:rPr>
          <w:rFonts w:eastAsia="华文楷体" w:hint="eastAsia"/>
          <w:sz w:val="24"/>
        </w:rPr>
        <w:t>系统</w:t>
      </w:r>
    </w:p>
    <w:p w14:paraId="44A9F8A7" w14:textId="5C114B11"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对</w:t>
      </w:r>
      <w:proofErr w:type="gramStart"/>
      <w:r>
        <w:rPr>
          <w:rFonts w:eastAsia="华文楷体" w:hint="eastAsia"/>
          <w:sz w:val="24"/>
        </w:rPr>
        <w:t>单目的</w:t>
      </w:r>
      <w:proofErr w:type="gramEnd"/>
      <w:r>
        <w:rPr>
          <w:rFonts w:eastAsia="华文楷体" w:hint="eastAsia"/>
          <w:sz w:val="24"/>
        </w:rPr>
        <w:t>尺度进行恢复，并采用合适的格式保存地图</w:t>
      </w:r>
    </w:p>
    <w:p w14:paraId="146D1BA5" w14:textId="3FD901E6" w:rsidR="00D077E5" w:rsidRPr="00A47BBE" w:rsidRDefault="00FD0361" w:rsidP="00BD5D85">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研发重定位模块</w:t>
      </w:r>
      <w:r w:rsidR="001C5EBC">
        <w:rPr>
          <w:rFonts w:eastAsia="华文楷体" w:hint="eastAsia"/>
          <w:sz w:val="24"/>
        </w:rPr>
        <w:t>，对当前的重定位算法进行改进</w:t>
      </w:r>
      <w:r w:rsidR="00E9244C">
        <w:rPr>
          <w:rFonts w:eastAsia="华文楷体" w:hint="eastAsia"/>
          <w:sz w:val="24"/>
        </w:rPr>
        <w:t>，</w:t>
      </w:r>
      <w:r w:rsidR="00470D8A">
        <w:rPr>
          <w:rFonts w:eastAsia="华文楷体" w:hint="eastAsia"/>
          <w:sz w:val="24"/>
        </w:rPr>
        <w:t>实现鲁棒的视觉重定位</w:t>
      </w:r>
    </w:p>
    <w:p w14:paraId="38CA3453" w14:textId="77777777" w:rsidR="00D077E5" w:rsidRPr="00A47BBE" w:rsidRDefault="00D077E5" w:rsidP="00BF6AA8">
      <w:pPr>
        <w:snapToGrid w:val="0"/>
        <w:spacing w:beforeLines="50" w:before="156" w:line="300" w:lineRule="auto"/>
        <w:ind w:firstLineChars="200" w:firstLine="480"/>
        <w:jc w:val="left"/>
        <w:rPr>
          <w:rFonts w:eastAsia="华文楷体"/>
          <w:sz w:val="24"/>
        </w:rPr>
      </w:pPr>
    </w:p>
    <w:p w14:paraId="40463483" w14:textId="77777777" w:rsidR="00A47BBE" w:rsidRPr="00F102C1" w:rsidRDefault="00D077E5" w:rsidP="000B41CA">
      <w:pPr>
        <w:numPr>
          <w:ilvl w:val="0"/>
          <w:numId w:val="4"/>
        </w:numPr>
        <w:spacing w:before="240" w:after="240"/>
        <w:rPr>
          <w:rFonts w:eastAsia="仿宋_GB2312"/>
          <w:b/>
          <w:sz w:val="24"/>
        </w:rPr>
      </w:pPr>
      <w:bookmarkStart w:id="53" w:name="OLE_LINK9"/>
      <w:bookmarkStart w:id="54" w:name="OLE_LINK10"/>
      <w:permEnd w:id="226698862"/>
      <w:r w:rsidRPr="000B41CA">
        <w:rPr>
          <w:rFonts w:eastAsia="仿宋_GB2312" w:hint="eastAsia"/>
          <w:b/>
          <w:sz w:val="24"/>
        </w:rPr>
        <w:t>计划进度</w:t>
      </w:r>
      <w:bookmarkEnd w:id="53"/>
      <w:bookmarkEnd w:id="54"/>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452C95FC" w14:textId="726F1CC1" w:rsidR="0002363D" w:rsidRDefault="00E203D4" w:rsidP="00BF6AA8">
      <w:pPr>
        <w:snapToGrid w:val="0"/>
        <w:spacing w:beforeLines="50" w:before="156" w:line="300" w:lineRule="auto"/>
        <w:ind w:firstLineChars="200" w:firstLine="480"/>
        <w:jc w:val="left"/>
        <w:rPr>
          <w:rFonts w:eastAsia="华文楷体"/>
          <w:sz w:val="24"/>
        </w:rPr>
      </w:pPr>
      <w:permStart w:id="1470303364" w:edGrp="everyone"/>
      <w:r>
        <w:rPr>
          <w:rFonts w:eastAsia="华文楷体" w:hint="eastAsia"/>
          <w:sz w:val="24"/>
        </w:rPr>
        <w:t xml:space="preserve">5.1 </w:t>
      </w:r>
      <w:r w:rsidR="0002363D">
        <w:rPr>
          <w:rFonts w:eastAsia="华文楷体" w:hint="eastAsia"/>
          <w:sz w:val="24"/>
        </w:rPr>
        <w:t>计划进度：</w:t>
      </w:r>
    </w:p>
    <w:p w14:paraId="5A82B65E" w14:textId="77777777" w:rsidR="0002363D" w:rsidRPr="00A47BBE"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w:t>
      </w:r>
      <w:r>
        <w:rPr>
          <w:rFonts w:eastAsia="华文楷体"/>
          <w:sz w:val="24"/>
        </w:rPr>
        <w:t>.1-2021.2.1</w:t>
      </w:r>
      <w:r>
        <w:rPr>
          <w:rFonts w:eastAsia="华文楷体" w:hint="eastAsia"/>
          <w:sz w:val="24"/>
        </w:rPr>
        <w:t>查阅传统描述符、深度学习描述符的相关算法资料，深入了解技术的原理，设计、确立自己的</w:t>
      </w:r>
      <w:r>
        <w:rPr>
          <w:rFonts w:eastAsia="华文楷体" w:hint="eastAsia"/>
          <w:sz w:val="24"/>
        </w:rPr>
        <w:t>SLAM</w:t>
      </w:r>
      <w:r>
        <w:rPr>
          <w:rFonts w:eastAsia="华文楷体" w:hint="eastAsia"/>
          <w:sz w:val="24"/>
        </w:rPr>
        <w:t>系统</w:t>
      </w:r>
    </w:p>
    <w:p w14:paraId="639B1B79" w14:textId="5A1423AE" w:rsidR="0002363D" w:rsidRPr="007356CC"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2021.2.1-2021.</w:t>
      </w:r>
      <w:r>
        <w:rPr>
          <w:rFonts w:eastAsia="华文楷体"/>
          <w:sz w:val="24"/>
        </w:rPr>
        <w:t>3</w:t>
      </w:r>
      <w:r>
        <w:rPr>
          <w:rFonts w:eastAsia="华文楷体" w:hint="eastAsia"/>
          <w:sz w:val="24"/>
        </w:rPr>
        <w:t>.1</w:t>
      </w:r>
      <w:r>
        <w:rPr>
          <w:rFonts w:eastAsia="华文楷体" w:hint="eastAsia"/>
          <w:sz w:val="24"/>
        </w:rPr>
        <w:t>学习深度学习基础知识，并学习使用开源框架</w:t>
      </w:r>
      <w:proofErr w:type="spellStart"/>
      <w:r>
        <w:rPr>
          <w:rFonts w:eastAsia="华文楷体" w:hint="eastAsia"/>
          <w:sz w:val="24"/>
        </w:rPr>
        <w:t>Pytorch</w:t>
      </w:r>
      <w:proofErr w:type="spellEnd"/>
    </w:p>
    <w:p w14:paraId="5079DD4D"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2021.4.1-2021.5.1</w:t>
      </w:r>
      <w:r>
        <w:rPr>
          <w:rFonts w:eastAsia="华文楷体" w:hint="eastAsia"/>
          <w:sz w:val="24"/>
        </w:rPr>
        <w:t>设计搭建深度描述符的模型，并编写相应的训练算法和验证算法</w:t>
      </w:r>
    </w:p>
    <w:p w14:paraId="6E2BC5D6"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2021.5.1</w:t>
      </w:r>
      <w:r>
        <w:rPr>
          <w:rFonts w:eastAsia="华文楷体"/>
          <w:sz w:val="24"/>
        </w:rPr>
        <w:t>-2021.6.1</w:t>
      </w:r>
      <w:r>
        <w:rPr>
          <w:rFonts w:eastAsia="华文楷体" w:hint="eastAsia"/>
          <w:sz w:val="24"/>
        </w:rPr>
        <w:t>基于深度学习描述符进行</w:t>
      </w:r>
      <w:r>
        <w:rPr>
          <w:rFonts w:eastAsia="华文楷体" w:hint="eastAsia"/>
          <w:sz w:val="24"/>
        </w:rPr>
        <w:t>SLAM</w:t>
      </w:r>
      <w:r>
        <w:rPr>
          <w:rFonts w:eastAsia="华文楷体" w:hint="eastAsia"/>
          <w:sz w:val="24"/>
        </w:rPr>
        <w:t>系统的搭建，并编写</w:t>
      </w:r>
      <w:r>
        <w:rPr>
          <w:rFonts w:eastAsia="华文楷体" w:hint="eastAsia"/>
          <w:sz w:val="24"/>
        </w:rPr>
        <w:t>IMU</w:t>
      </w:r>
      <w:r>
        <w:rPr>
          <w:rFonts w:eastAsia="华文楷体" w:hint="eastAsia"/>
          <w:sz w:val="24"/>
        </w:rPr>
        <w:t>恢复尺度的算法，并保存地图</w:t>
      </w:r>
    </w:p>
    <w:p w14:paraId="20518E0B" w14:textId="2CA453B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2021.6.1-2021.7.1 </w:t>
      </w:r>
      <w:r>
        <w:rPr>
          <w:rFonts w:eastAsia="华文楷体" w:hint="eastAsia"/>
          <w:sz w:val="24"/>
        </w:rPr>
        <w:t>完成重定位算法的编写</w:t>
      </w:r>
    </w:p>
    <w:p w14:paraId="372BD61D" w14:textId="429EAB00"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2021.7.1-2021.8.1 </w:t>
      </w:r>
      <w:r>
        <w:rPr>
          <w:rFonts w:eastAsia="华文楷体" w:hint="eastAsia"/>
          <w:sz w:val="24"/>
        </w:rPr>
        <w:t>在开源数据集上进行算法验证</w:t>
      </w:r>
    </w:p>
    <w:p w14:paraId="5C12E967" w14:textId="7BF378F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2021.8.1-2021.10.1 </w:t>
      </w:r>
      <w:r>
        <w:rPr>
          <w:rFonts w:eastAsia="华文楷体" w:hint="eastAsia"/>
          <w:sz w:val="24"/>
        </w:rPr>
        <w:t>将算法移植到实验车上进行系统性的验证</w:t>
      </w:r>
    </w:p>
    <w:p w14:paraId="4673F584" w14:textId="1550AC9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2021.10.1-</w:t>
      </w:r>
      <w:r>
        <w:rPr>
          <w:rFonts w:eastAsia="华文楷体"/>
          <w:sz w:val="24"/>
        </w:rPr>
        <w:t xml:space="preserve"> </w:t>
      </w:r>
      <w:r>
        <w:rPr>
          <w:rFonts w:eastAsia="华文楷体" w:hint="eastAsia"/>
          <w:sz w:val="24"/>
        </w:rPr>
        <w:t>书写毕业论文，做答辩</w:t>
      </w:r>
      <w:r>
        <w:rPr>
          <w:rFonts w:eastAsia="华文楷体" w:hint="eastAsia"/>
          <w:sz w:val="24"/>
        </w:rPr>
        <w:t>PPT</w:t>
      </w:r>
    </w:p>
    <w:p w14:paraId="52F9D1AE" w14:textId="27C1F7FE" w:rsidR="0002363D"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sidR="0002363D">
        <w:rPr>
          <w:rFonts w:eastAsia="华文楷体" w:hint="eastAsia"/>
          <w:sz w:val="24"/>
        </w:rPr>
        <w:t>预期</w:t>
      </w:r>
      <w:r>
        <w:rPr>
          <w:rFonts w:eastAsia="华文楷体" w:hint="eastAsia"/>
          <w:sz w:val="24"/>
        </w:rPr>
        <w:t>成果</w:t>
      </w:r>
    </w:p>
    <w:p w14:paraId="57539EE4" w14:textId="6A036FF7" w:rsidR="00E203D4"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完成基于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的深度学习二进制描述符的开发，效果要超过</w:t>
      </w:r>
      <w:r>
        <w:rPr>
          <w:rFonts w:eastAsia="华文楷体" w:hint="eastAsia"/>
          <w:sz w:val="24"/>
        </w:rPr>
        <w:t>ORB</w:t>
      </w:r>
      <w:r>
        <w:rPr>
          <w:rFonts w:eastAsia="华文楷体" w:hint="eastAsia"/>
          <w:sz w:val="24"/>
        </w:rPr>
        <w:t>等传统的二进制描述符</w:t>
      </w:r>
    </w:p>
    <w:p w14:paraId="745EDD3F" w14:textId="25B054FC" w:rsidR="00E203D4"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将得到的深度学习二进制描述符集成到</w:t>
      </w:r>
      <w:r>
        <w:rPr>
          <w:rFonts w:eastAsia="华文楷体" w:hint="eastAsia"/>
          <w:sz w:val="24"/>
        </w:rPr>
        <w:t>SLAM</w:t>
      </w:r>
      <w:r>
        <w:rPr>
          <w:rFonts w:eastAsia="华文楷体" w:hint="eastAsia"/>
          <w:sz w:val="24"/>
        </w:rPr>
        <w:t>系统上，完成自动驾驶的</w:t>
      </w:r>
      <w:r w:rsidR="007356CC">
        <w:rPr>
          <w:rFonts w:eastAsia="华文楷体" w:hint="eastAsia"/>
          <w:sz w:val="24"/>
        </w:rPr>
        <w:t>地图构建</w:t>
      </w:r>
      <w:r w:rsidR="00330708">
        <w:rPr>
          <w:rFonts w:eastAsia="华文楷体" w:hint="eastAsia"/>
          <w:sz w:val="24"/>
        </w:rPr>
        <w:t>和重定位功能</w:t>
      </w:r>
    </w:p>
    <w:p w14:paraId="73C2F3AA" w14:textId="77777777" w:rsidR="0002363D" w:rsidRPr="00A47BBE" w:rsidRDefault="0002363D" w:rsidP="00BF6AA8">
      <w:pPr>
        <w:snapToGrid w:val="0"/>
        <w:spacing w:beforeLines="50" w:before="156" w:line="300" w:lineRule="auto"/>
        <w:ind w:firstLineChars="200" w:firstLine="480"/>
        <w:jc w:val="left"/>
        <w:rPr>
          <w:rFonts w:eastAsia="华文楷体"/>
          <w:sz w:val="24"/>
        </w:rPr>
      </w:pPr>
    </w:p>
    <w:permEnd w:id="1470303364"/>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55" w:name="OLE_LINK12"/>
      <w:bookmarkStart w:id="56" w:name="OLE_LINK13"/>
      <w:r w:rsidRPr="000B41CA">
        <w:rPr>
          <w:rFonts w:eastAsia="仿宋_GB2312" w:hint="eastAsia"/>
          <w:b/>
          <w:sz w:val="24"/>
        </w:rPr>
        <w:t>已有的研究工作</w:t>
      </w:r>
      <w:bookmarkEnd w:id="55"/>
      <w:bookmarkEnd w:id="56"/>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97BCCDB" w14:textId="17787C8E" w:rsidR="00E203D4" w:rsidRDefault="00E203D4" w:rsidP="00BF6AA8">
      <w:pPr>
        <w:snapToGrid w:val="0"/>
        <w:spacing w:beforeLines="50" w:before="156" w:line="300" w:lineRule="auto"/>
        <w:ind w:firstLineChars="200" w:firstLine="480"/>
        <w:jc w:val="left"/>
        <w:rPr>
          <w:rFonts w:eastAsia="华文楷体"/>
          <w:sz w:val="24"/>
        </w:rPr>
      </w:pPr>
      <w:permStart w:id="236588379" w:edGrp="everyone"/>
      <w:r>
        <w:rPr>
          <w:rFonts w:eastAsia="华文楷体" w:hint="eastAsia"/>
          <w:sz w:val="24"/>
        </w:rPr>
        <w:t>已经对当前主流的描述符算法进行了较为深入的调研，对于描述符的网络结构也</w:t>
      </w:r>
      <w:r w:rsidR="00D324C1">
        <w:rPr>
          <w:rFonts w:eastAsia="华文楷体" w:hint="eastAsia"/>
          <w:sz w:val="24"/>
        </w:rPr>
        <w:t>已经有了大体的了解</w:t>
      </w:r>
    </w:p>
    <w:p w14:paraId="044F2410" w14:textId="2C5D98D3" w:rsidR="00D324C1" w:rsidRPr="00B94690" w:rsidRDefault="00D324C1"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对于现在主流的视觉</w:t>
      </w:r>
      <w:r>
        <w:rPr>
          <w:rFonts w:eastAsia="华文楷体" w:hint="eastAsia"/>
          <w:sz w:val="24"/>
        </w:rPr>
        <w:t>SLAM</w:t>
      </w:r>
      <w:r>
        <w:rPr>
          <w:rFonts w:eastAsia="华文楷体" w:hint="eastAsia"/>
          <w:sz w:val="24"/>
        </w:rPr>
        <w:t>框架也有了较为深入的了解，可以方便后续的</w:t>
      </w:r>
      <w:r>
        <w:rPr>
          <w:rFonts w:eastAsia="华文楷体" w:hint="eastAsia"/>
          <w:sz w:val="24"/>
        </w:rPr>
        <w:t>SLAM</w:t>
      </w:r>
      <w:r>
        <w:rPr>
          <w:rFonts w:eastAsia="华文楷体" w:hint="eastAsia"/>
          <w:sz w:val="24"/>
        </w:rPr>
        <w:t>系统搭建</w:t>
      </w:r>
    </w:p>
    <w:p w14:paraId="0D6EC501" w14:textId="77777777" w:rsidR="00E203D4" w:rsidRDefault="00E203D4">
      <w:pPr>
        <w:snapToGrid w:val="0"/>
        <w:rPr>
          <w:rFonts w:ascii="仿宋_GB2312" w:eastAsia="仿宋_GB2312"/>
        </w:rPr>
      </w:pPr>
    </w:p>
    <w:permEnd w:id="236588379"/>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57" w:name="OLE_LINK22"/>
      <w:bookmarkStart w:id="58"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57"/>
      <w:bookmarkEnd w:id="58"/>
      <w:r>
        <w:rPr>
          <w:rFonts w:eastAsia="仿宋_GB2312"/>
          <w:b/>
          <w:sz w:val="24"/>
        </w:rPr>
        <w:t xml:space="preserve"> </w:t>
      </w:r>
      <w:bookmarkStart w:id="59" w:name="OLE_LINK18"/>
      <w:bookmarkStart w:id="60" w:name="OLE_LINK19"/>
      <w:bookmarkStart w:id="61" w:name="OLE_LINK20"/>
      <w:bookmarkStart w:id="62"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59"/>
      <w:bookmarkEnd w:id="60"/>
      <w:r w:rsidRPr="00C064B0">
        <w:rPr>
          <w:rFonts w:eastAsia="仿宋_GB2312"/>
          <w:b/>
          <w:sz w:val="24"/>
        </w:rPr>
        <w:t>.</w:t>
      </w:r>
      <w:bookmarkEnd w:id="61"/>
      <w:bookmarkEnd w:id="62"/>
    </w:p>
    <w:p w14:paraId="7FDD13C4" w14:textId="77777777" w:rsidR="000B41CA" w:rsidRDefault="000B41CA" w:rsidP="000F6821">
      <w:pPr>
        <w:snapToGrid w:val="0"/>
        <w:spacing w:before="120"/>
        <w:rPr>
          <w:rFonts w:ascii="仿宋_GB2312" w:eastAsia="仿宋_GB2312"/>
          <w:b/>
          <w:sz w:val="24"/>
        </w:rPr>
      </w:pPr>
    </w:p>
    <w:p w14:paraId="5F4C4774" w14:textId="5A829340"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81593E">
        <w:rPr>
          <w:rFonts w:eastAsia="仿宋_GB2312"/>
          <w:noProof/>
          <w:sz w:val="24"/>
        </w:rPr>
        <w:t>2020-12-24</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6"/>
          <w:footerReference w:type="first" r:id="rId17"/>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6B715FD0"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81593E">
        <w:rPr>
          <w:rFonts w:eastAsia="仿宋_GB2312"/>
          <w:noProof/>
          <w:sz w:val="24"/>
        </w:rPr>
        <w:t>2020-12-24</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74AA0BCB"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81593E">
        <w:rPr>
          <w:rFonts w:eastAsia="仿宋_GB2312"/>
          <w:noProof/>
          <w:sz w:val="24"/>
        </w:rPr>
        <w:t>2020-12-24</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63" w:name="OLE_LINK24"/>
      <w:bookmarkStart w:id="64" w:name="OLE_LINK25"/>
      <w:bookmarkStart w:id="65" w:name="OLE_LINK26"/>
      <w:r>
        <w:rPr>
          <w:rFonts w:hint="eastAsia"/>
          <w:b/>
          <w:sz w:val="24"/>
        </w:rPr>
        <w:t>查新中心站管理编号</w:t>
      </w:r>
      <w:bookmarkEnd w:id="63"/>
      <w:bookmarkEnd w:id="64"/>
      <w:bookmarkEnd w:id="65"/>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8"/>
      <w:footerReference w:type="first" r:id="rId19"/>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99DC8" w14:textId="77777777" w:rsidR="009557B6" w:rsidRDefault="009557B6">
      <w:r>
        <w:separator/>
      </w:r>
    </w:p>
  </w:endnote>
  <w:endnote w:type="continuationSeparator" w:id="0">
    <w:p w14:paraId="0E1D85F3" w14:textId="77777777" w:rsidR="009557B6" w:rsidRDefault="0095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CE24E9" w:rsidRDefault="00CE24E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CE24E9" w:rsidRDefault="00CE24E9">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CE24E9" w:rsidRDefault="00CE24E9">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CE24E9" w:rsidRDefault="00CE24E9">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251D12DC" w:rsidR="00CE24E9" w:rsidRDefault="00CE24E9">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275259">
      <w:rPr>
        <w:noProof/>
        <w:kern w:val="0"/>
        <w:sz w:val="20"/>
      </w:rPr>
      <w:t>9</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23AB6F9D" w:rsidR="00CE24E9" w:rsidRDefault="00CE24E9">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275259">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CE24E9" w:rsidRDefault="00CE24E9">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CE24E9" w:rsidRDefault="00CE24E9">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C5457" w14:textId="77777777" w:rsidR="009557B6" w:rsidRDefault="009557B6">
      <w:r>
        <w:separator/>
      </w:r>
    </w:p>
  </w:footnote>
  <w:footnote w:type="continuationSeparator" w:id="0">
    <w:p w14:paraId="638E3406" w14:textId="77777777" w:rsidR="009557B6" w:rsidRDefault="00955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775FA"/>
    <w:multiLevelType w:val="multilevel"/>
    <w:tmpl w:val="6E04F400"/>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8"/>
  </w:num>
  <w:num w:numId="4">
    <w:abstractNumId w:val="6"/>
  </w:num>
  <w:num w:numId="5">
    <w:abstractNumId w:val="11"/>
  </w:num>
  <w:num w:numId="6">
    <w:abstractNumId w:val="7"/>
  </w:num>
  <w:num w:numId="7">
    <w:abstractNumId w:val="2"/>
  </w:num>
  <w:num w:numId="8">
    <w:abstractNumId w:val="4"/>
  </w:num>
  <w:num w:numId="9">
    <w:abstractNumId w:val="0"/>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7810"/>
    <w:rsid w:val="000145CD"/>
    <w:rsid w:val="00016786"/>
    <w:rsid w:val="0002363D"/>
    <w:rsid w:val="00023C10"/>
    <w:rsid w:val="0002431A"/>
    <w:rsid w:val="000351C6"/>
    <w:rsid w:val="0004010B"/>
    <w:rsid w:val="00040831"/>
    <w:rsid w:val="00045026"/>
    <w:rsid w:val="00060773"/>
    <w:rsid w:val="00060892"/>
    <w:rsid w:val="00060AAD"/>
    <w:rsid w:val="000828CA"/>
    <w:rsid w:val="00082BB5"/>
    <w:rsid w:val="0008580D"/>
    <w:rsid w:val="0009080F"/>
    <w:rsid w:val="0009356A"/>
    <w:rsid w:val="00094852"/>
    <w:rsid w:val="00095D36"/>
    <w:rsid w:val="00097016"/>
    <w:rsid w:val="000A271D"/>
    <w:rsid w:val="000B081C"/>
    <w:rsid w:val="000B41CA"/>
    <w:rsid w:val="000B556F"/>
    <w:rsid w:val="000C373D"/>
    <w:rsid w:val="000C512E"/>
    <w:rsid w:val="000D11C7"/>
    <w:rsid w:val="000D755F"/>
    <w:rsid w:val="000E201F"/>
    <w:rsid w:val="000E2D8F"/>
    <w:rsid w:val="000E71AD"/>
    <w:rsid w:val="000F4B73"/>
    <w:rsid w:val="000F6821"/>
    <w:rsid w:val="001007AB"/>
    <w:rsid w:val="001013DC"/>
    <w:rsid w:val="00104B3B"/>
    <w:rsid w:val="0011124E"/>
    <w:rsid w:val="001326FF"/>
    <w:rsid w:val="0013523E"/>
    <w:rsid w:val="00143630"/>
    <w:rsid w:val="00144D49"/>
    <w:rsid w:val="00151B26"/>
    <w:rsid w:val="00153C40"/>
    <w:rsid w:val="00155A4E"/>
    <w:rsid w:val="00156579"/>
    <w:rsid w:val="00156E06"/>
    <w:rsid w:val="001606D9"/>
    <w:rsid w:val="00170CAA"/>
    <w:rsid w:val="00180553"/>
    <w:rsid w:val="0018179C"/>
    <w:rsid w:val="001823F8"/>
    <w:rsid w:val="00186391"/>
    <w:rsid w:val="001A2D52"/>
    <w:rsid w:val="001B2CC0"/>
    <w:rsid w:val="001C2CE5"/>
    <w:rsid w:val="001C5EBC"/>
    <w:rsid w:val="001D0CCD"/>
    <w:rsid w:val="001D3230"/>
    <w:rsid w:val="001D44D0"/>
    <w:rsid w:val="002033F3"/>
    <w:rsid w:val="00206CD6"/>
    <w:rsid w:val="00217A4A"/>
    <w:rsid w:val="002218F5"/>
    <w:rsid w:val="00223EF9"/>
    <w:rsid w:val="00225D08"/>
    <w:rsid w:val="002338BF"/>
    <w:rsid w:val="00236275"/>
    <w:rsid w:val="0024294B"/>
    <w:rsid w:val="00253E61"/>
    <w:rsid w:val="00275259"/>
    <w:rsid w:val="002765BF"/>
    <w:rsid w:val="00281A24"/>
    <w:rsid w:val="00281F8A"/>
    <w:rsid w:val="00283412"/>
    <w:rsid w:val="00285C68"/>
    <w:rsid w:val="002A47F9"/>
    <w:rsid w:val="002A536F"/>
    <w:rsid w:val="002B6911"/>
    <w:rsid w:val="002C345C"/>
    <w:rsid w:val="002D5C52"/>
    <w:rsid w:val="002D5F22"/>
    <w:rsid w:val="002E0571"/>
    <w:rsid w:val="002E0C2B"/>
    <w:rsid w:val="00300758"/>
    <w:rsid w:val="00310DF8"/>
    <w:rsid w:val="00330708"/>
    <w:rsid w:val="00330969"/>
    <w:rsid w:val="00337A91"/>
    <w:rsid w:val="00356F02"/>
    <w:rsid w:val="00365B4B"/>
    <w:rsid w:val="00387F76"/>
    <w:rsid w:val="003948B7"/>
    <w:rsid w:val="003A0B48"/>
    <w:rsid w:val="003A3355"/>
    <w:rsid w:val="003A61B7"/>
    <w:rsid w:val="003B0B7E"/>
    <w:rsid w:val="003B4BF0"/>
    <w:rsid w:val="003B5113"/>
    <w:rsid w:val="003C1395"/>
    <w:rsid w:val="003C30F8"/>
    <w:rsid w:val="003C4D6F"/>
    <w:rsid w:val="003D2E65"/>
    <w:rsid w:val="003E2C0C"/>
    <w:rsid w:val="003E49AD"/>
    <w:rsid w:val="003E6CB4"/>
    <w:rsid w:val="003F0658"/>
    <w:rsid w:val="004011C2"/>
    <w:rsid w:val="00403ABE"/>
    <w:rsid w:val="00416C22"/>
    <w:rsid w:val="00425654"/>
    <w:rsid w:val="00426E88"/>
    <w:rsid w:val="00426FD6"/>
    <w:rsid w:val="00443D9C"/>
    <w:rsid w:val="00444098"/>
    <w:rsid w:val="00444440"/>
    <w:rsid w:val="00451C99"/>
    <w:rsid w:val="00455152"/>
    <w:rsid w:val="0045597C"/>
    <w:rsid w:val="00455F9E"/>
    <w:rsid w:val="00457F89"/>
    <w:rsid w:val="0046791D"/>
    <w:rsid w:val="00467E1F"/>
    <w:rsid w:val="0047071D"/>
    <w:rsid w:val="00470D8A"/>
    <w:rsid w:val="00471C38"/>
    <w:rsid w:val="004810A3"/>
    <w:rsid w:val="00482F63"/>
    <w:rsid w:val="004862BE"/>
    <w:rsid w:val="00491BA2"/>
    <w:rsid w:val="00493F0A"/>
    <w:rsid w:val="004973A9"/>
    <w:rsid w:val="004A701C"/>
    <w:rsid w:val="004B35BD"/>
    <w:rsid w:val="004B5AD7"/>
    <w:rsid w:val="004C42B2"/>
    <w:rsid w:val="004D1A61"/>
    <w:rsid w:val="004D2790"/>
    <w:rsid w:val="004D5DA8"/>
    <w:rsid w:val="004D7214"/>
    <w:rsid w:val="004E5218"/>
    <w:rsid w:val="004F4F40"/>
    <w:rsid w:val="00506702"/>
    <w:rsid w:val="00511CE8"/>
    <w:rsid w:val="00512368"/>
    <w:rsid w:val="0051789C"/>
    <w:rsid w:val="00520425"/>
    <w:rsid w:val="00523324"/>
    <w:rsid w:val="005301E1"/>
    <w:rsid w:val="00530C01"/>
    <w:rsid w:val="00540E55"/>
    <w:rsid w:val="00546E0F"/>
    <w:rsid w:val="00552B95"/>
    <w:rsid w:val="0055587C"/>
    <w:rsid w:val="005656F1"/>
    <w:rsid w:val="00571A6D"/>
    <w:rsid w:val="005762ED"/>
    <w:rsid w:val="00577ADB"/>
    <w:rsid w:val="005868BD"/>
    <w:rsid w:val="0059165D"/>
    <w:rsid w:val="00596283"/>
    <w:rsid w:val="00596722"/>
    <w:rsid w:val="005A49B0"/>
    <w:rsid w:val="005C5688"/>
    <w:rsid w:val="005D1BBA"/>
    <w:rsid w:val="005D21A8"/>
    <w:rsid w:val="005D714C"/>
    <w:rsid w:val="005E47FB"/>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141E"/>
    <w:rsid w:val="006B4E54"/>
    <w:rsid w:val="006B7B46"/>
    <w:rsid w:val="006B7E2B"/>
    <w:rsid w:val="006C3E2F"/>
    <w:rsid w:val="006D2633"/>
    <w:rsid w:val="006F3EC8"/>
    <w:rsid w:val="006F4949"/>
    <w:rsid w:val="00705FD7"/>
    <w:rsid w:val="00710FA5"/>
    <w:rsid w:val="007117DC"/>
    <w:rsid w:val="00714BA9"/>
    <w:rsid w:val="00715408"/>
    <w:rsid w:val="0073395F"/>
    <w:rsid w:val="00734C83"/>
    <w:rsid w:val="007356CC"/>
    <w:rsid w:val="00744C9E"/>
    <w:rsid w:val="00770241"/>
    <w:rsid w:val="00771B3D"/>
    <w:rsid w:val="00774FF8"/>
    <w:rsid w:val="00776F14"/>
    <w:rsid w:val="00795E12"/>
    <w:rsid w:val="007A30A0"/>
    <w:rsid w:val="007A4EE2"/>
    <w:rsid w:val="007C0D28"/>
    <w:rsid w:val="007D53A5"/>
    <w:rsid w:val="007E4FF9"/>
    <w:rsid w:val="007F141D"/>
    <w:rsid w:val="007F15CE"/>
    <w:rsid w:val="007F52D9"/>
    <w:rsid w:val="008001C8"/>
    <w:rsid w:val="008010BD"/>
    <w:rsid w:val="00802F48"/>
    <w:rsid w:val="00804E77"/>
    <w:rsid w:val="0081513D"/>
    <w:rsid w:val="008151AD"/>
    <w:rsid w:val="0081593E"/>
    <w:rsid w:val="00815E9A"/>
    <w:rsid w:val="0082468B"/>
    <w:rsid w:val="008254C7"/>
    <w:rsid w:val="00827F44"/>
    <w:rsid w:val="00835D87"/>
    <w:rsid w:val="00844780"/>
    <w:rsid w:val="00847D47"/>
    <w:rsid w:val="008515A4"/>
    <w:rsid w:val="00857A4D"/>
    <w:rsid w:val="00861A90"/>
    <w:rsid w:val="008672F1"/>
    <w:rsid w:val="00872CFC"/>
    <w:rsid w:val="00872FD0"/>
    <w:rsid w:val="008731D1"/>
    <w:rsid w:val="00876ED2"/>
    <w:rsid w:val="008804C8"/>
    <w:rsid w:val="008818F7"/>
    <w:rsid w:val="00884837"/>
    <w:rsid w:val="00894807"/>
    <w:rsid w:val="008B3D4D"/>
    <w:rsid w:val="008B5C0F"/>
    <w:rsid w:val="008C47ED"/>
    <w:rsid w:val="008D0D32"/>
    <w:rsid w:val="008D114F"/>
    <w:rsid w:val="008D1AA1"/>
    <w:rsid w:val="008D3B3C"/>
    <w:rsid w:val="008D77FA"/>
    <w:rsid w:val="008E1640"/>
    <w:rsid w:val="008F15F9"/>
    <w:rsid w:val="00901053"/>
    <w:rsid w:val="009022EE"/>
    <w:rsid w:val="00906F6B"/>
    <w:rsid w:val="00907F22"/>
    <w:rsid w:val="009106E5"/>
    <w:rsid w:val="00911F43"/>
    <w:rsid w:val="00915BFB"/>
    <w:rsid w:val="00920AC9"/>
    <w:rsid w:val="00924133"/>
    <w:rsid w:val="00936B61"/>
    <w:rsid w:val="00936C68"/>
    <w:rsid w:val="00945A3F"/>
    <w:rsid w:val="009557B6"/>
    <w:rsid w:val="00985400"/>
    <w:rsid w:val="0099134E"/>
    <w:rsid w:val="00996DEC"/>
    <w:rsid w:val="00997F23"/>
    <w:rsid w:val="009A3A5D"/>
    <w:rsid w:val="009A5308"/>
    <w:rsid w:val="009A63EE"/>
    <w:rsid w:val="009B1129"/>
    <w:rsid w:val="009B1306"/>
    <w:rsid w:val="009B3C39"/>
    <w:rsid w:val="009B4D90"/>
    <w:rsid w:val="009C0618"/>
    <w:rsid w:val="009C5C95"/>
    <w:rsid w:val="009D3E86"/>
    <w:rsid w:val="009D5FE9"/>
    <w:rsid w:val="009F5A0F"/>
    <w:rsid w:val="00A071DA"/>
    <w:rsid w:val="00A102FC"/>
    <w:rsid w:val="00A20EFC"/>
    <w:rsid w:val="00A227EF"/>
    <w:rsid w:val="00A24BFC"/>
    <w:rsid w:val="00A3384C"/>
    <w:rsid w:val="00A47BBE"/>
    <w:rsid w:val="00A54A69"/>
    <w:rsid w:val="00A743DD"/>
    <w:rsid w:val="00A76D96"/>
    <w:rsid w:val="00A77AEB"/>
    <w:rsid w:val="00A77EE2"/>
    <w:rsid w:val="00A8151D"/>
    <w:rsid w:val="00A85476"/>
    <w:rsid w:val="00A860C9"/>
    <w:rsid w:val="00AA3996"/>
    <w:rsid w:val="00AB26D0"/>
    <w:rsid w:val="00AB4B37"/>
    <w:rsid w:val="00AC33DB"/>
    <w:rsid w:val="00AC43DC"/>
    <w:rsid w:val="00AC7A47"/>
    <w:rsid w:val="00AD1341"/>
    <w:rsid w:val="00AD1D55"/>
    <w:rsid w:val="00AD3A46"/>
    <w:rsid w:val="00AD6FF7"/>
    <w:rsid w:val="00AF0A1E"/>
    <w:rsid w:val="00AF2F00"/>
    <w:rsid w:val="00AF37F9"/>
    <w:rsid w:val="00AF517A"/>
    <w:rsid w:val="00B0524A"/>
    <w:rsid w:val="00B062E2"/>
    <w:rsid w:val="00B10E5D"/>
    <w:rsid w:val="00B121A6"/>
    <w:rsid w:val="00B1240E"/>
    <w:rsid w:val="00B15F79"/>
    <w:rsid w:val="00B23EC1"/>
    <w:rsid w:val="00B324E4"/>
    <w:rsid w:val="00B56515"/>
    <w:rsid w:val="00B6027D"/>
    <w:rsid w:val="00B6411E"/>
    <w:rsid w:val="00B64204"/>
    <w:rsid w:val="00B6583F"/>
    <w:rsid w:val="00B70D62"/>
    <w:rsid w:val="00B730AC"/>
    <w:rsid w:val="00B73946"/>
    <w:rsid w:val="00B77994"/>
    <w:rsid w:val="00B86BEF"/>
    <w:rsid w:val="00B93164"/>
    <w:rsid w:val="00B93973"/>
    <w:rsid w:val="00B94690"/>
    <w:rsid w:val="00B95697"/>
    <w:rsid w:val="00BB2478"/>
    <w:rsid w:val="00BB27DA"/>
    <w:rsid w:val="00BB3772"/>
    <w:rsid w:val="00BB39E8"/>
    <w:rsid w:val="00BB44E9"/>
    <w:rsid w:val="00BD236C"/>
    <w:rsid w:val="00BD3127"/>
    <w:rsid w:val="00BD5D85"/>
    <w:rsid w:val="00BE2750"/>
    <w:rsid w:val="00BE2E9E"/>
    <w:rsid w:val="00BE40D1"/>
    <w:rsid w:val="00BE5F48"/>
    <w:rsid w:val="00BE78EB"/>
    <w:rsid w:val="00BF5358"/>
    <w:rsid w:val="00BF53DC"/>
    <w:rsid w:val="00BF610A"/>
    <w:rsid w:val="00BF6AA8"/>
    <w:rsid w:val="00BF6F0A"/>
    <w:rsid w:val="00C03625"/>
    <w:rsid w:val="00C11A43"/>
    <w:rsid w:val="00C12313"/>
    <w:rsid w:val="00C1468A"/>
    <w:rsid w:val="00C166EC"/>
    <w:rsid w:val="00C27CFD"/>
    <w:rsid w:val="00C32EE0"/>
    <w:rsid w:val="00C33D28"/>
    <w:rsid w:val="00C35BB3"/>
    <w:rsid w:val="00C52E4E"/>
    <w:rsid w:val="00C534D9"/>
    <w:rsid w:val="00C56169"/>
    <w:rsid w:val="00C5714E"/>
    <w:rsid w:val="00C65599"/>
    <w:rsid w:val="00C700D5"/>
    <w:rsid w:val="00C71544"/>
    <w:rsid w:val="00C716EC"/>
    <w:rsid w:val="00C71796"/>
    <w:rsid w:val="00C77A8D"/>
    <w:rsid w:val="00C80EB2"/>
    <w:rsid w:val="00C83935"/>
    <w:rsid w:val="00C84A1C"/>
    <w:rsid w:val="00C90C97"/>
    <w:rsid w:val="00C95834"/>
    <w:rsid w:val="00CA36F5"/>
    <w:rsid w:val="00CA409D"/>
    <w:rsid w:val="00CC75B7"/>
    <w:rsid w:val="00CC775A"/>
    <w:rsid w:val="00CD26CF"/>
    <w:rsid w:val="00CD35C7"/>
    <w:rsid w:val="00CD6130"/>
    <w:rsid w:val="00CD63BF"/>
    <w:rsid w:val="00CE24E9"/>
    <w:rsid w:val="00CE6A58"/>
    <w:rsid w:val="00D077E5"/>
    <w:rsid w:val="00D2413D"/>
    <w:rsid w:val="00D2414E"/>
    <w:rsid w:val="00D25DBF"/>
    <w:rsid w:val="00D324C1"/>
    <w:rsid w:val="00D32705"/>
    <w:rsid w:val="00D35DFE"/>
    <w:rsid w:val="00D37599"/>
    <w:rsid w:val="00D376CD"/>
    <w:rsid w:val="00D406C1"/>
    <w:rsid w:val="00D41F33"/>
    <w:rsid w:val="00D41F4C"/>
    <w:rsid w:val="00D43DDB"/>
    <w:rsid w:val="00D44B01"/>
    <w:rsid w:val="00D51569"/>
    <w:rsid w:val="00D62C3F"/>
    <w:rsid w:val="00D636D4"/>
    <w:rsid w:val="00D63BEF"/>
    <w:rsid w:val="00D7142E"/>
    <w:rsid w:val="00D740A7"/>
    <w:rsid w:val="00D859AE"/>
    <w:rsid w:val="00D87D37"/>
    <w:rsid w:val="00D9261A"/>
    <w:rsid w:val="00D94902"/>
    <w:rsid w:val="00DA17DE"/>
    <w:rsid w:val="00DA53E4"/>
    <w:rsid w:val="00DC2DCD"/>
    <w:rsid w:val="00DC3553"/>
    <w:rsid w:val="00DD5944"/>
    <w:rsid w:val="00DE2BC2"/>
    <w:rsid w:val="00DE74CB"/>
    <w:rsid w:val="00DF2051"/>
    <w:rsid w:val="00DF690F"/>
    <w:rsid w:val="00E035BC"/>
    <w:rsid w:val="00E15A63"/>
    <w:rsid w:val="00E203D4"/>
    <w:rsid w:val="00E215CB"/>
    <w:rsid w:val="00E22FF6"/>
    <w:rsid w:val="00E32F01"/>
    <w:rsid w:val="00E41690"/>
    <w:rsid w:val="00E419EB"/>
    <w:rsid w:val="00E60439"/>
    <w:rsid w:val="00E613BB"/>
    <w:rsid w:val="00E65C58"/>
    <w:rsid w:val="00E66A74"/>
    <w:rsid w:val="00E66B7D"/>
    <w:rsid w:val="00E746C6"/>
    <w:rsid w:val="00E76BCA"/>
    <w:rsid w:val="00E81417"/>
    <w:rsid w:val="00E81E50"/>
    <w:rsid w:val="00E83C34"/>
    <w:rsid w:val="00E8501F"/>
    <w:rsid w:val="00E8669D"/>
    <w:rsid w:val="00E9244C"/>
    <w:rsid w:val="00EC0474"/>
    <w:rsid w:val="00EC35FF"/>
    <w:rsid w:val="00ED1C92"/>
    <w:rsid w:val="00EE3E40"/>
    <w:rsid w:val="00EF0DBB"/>
    <w:rsid w:val="00EF6D6B"/>
    <w:rsid w:val="00F00878"/>
    <w:rsid w:val="00F113A7"/>
    <w:rsid w:val="00F146F8"/>
    <w:rsid w:val="00F33FD0"/>
    <w:rsid w:val="00F351A9"/>
    <w:rsid w:val="00F40004"/>
    <w:rsid w:val="00F4504F"/>
    <w:rsid w:val="00F52F0A"/>
    <w:rsid w:val="00F53181"/>
    <w:rsid w:val="00F71C69"/>
    <w:rsid w:val="00F74B6A"/>
    <w:rsid w:val="00F8399B"/>
    <w:rsid w:val="00FA5321"/>
    <w:rsid w:val="00FB3464"/>
    <w:rsid w:val="00FB3ADE"/>
    <w:rsid w:val="00FB4A89"/>
    <w:rsid w:val="00FC4039"/>
    <w:rsid w:val="00FD0361"/>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46C23"/>
    <w:rsid w:val="00546E28"/>
    <w:rsid w:val="006228A1"/>
    <w:rsid w:val="00676425"/>
    <w:rsid w:val="006871FD"/>
    <w:rsid w:val="006E343A"/>
    <w:rsid w:val="00732A77"/>
    <w:rsid w:val="008363FA"/>
    <w:rsid w:val="00984C99"/>
    <w:rsid w:val="009F3105"/>
    <w:rsid w:val="00A64A78"/>
    <w:rsid w:val="00A86444"/>
    <w:rsid w:val="00B60880"/>
    <w:rsid w:val="00C312BD"/>
    <w:rsid w:val="00CD4986"/>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70BAD1B-4D13-4763-B26F-32EF407D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2122</Words>
  <Characters>12097</Characters>
  <Application>Microsoft Office Word</Application>
  <DocSecurity>8</DocSecurity>
  <Lines>100</Lines>
  <Paragraphs>28</Paragraphs>
  <ScaleCrop>false</ScaleCrop>
  <Company>上海交通大学研究生院</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4</cp:revision>
  <cp:lastPrinted>2017-11-10T07:39:00Z</cp:lastPrinted>
  <dcterms:created xsi:type="dcterms:W3CDTF">2020-12-24T04:49:00Z</dcterms:created>
  <dcterms:modified xsi:type="dcterms:W3CDTF">2020-12-24T15:18:00Z</dcterms:modified>
</cp:coreProperties>
</file>