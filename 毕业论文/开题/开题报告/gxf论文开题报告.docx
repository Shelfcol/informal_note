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AAD721" w14:textId="77777777" w:rsidR="00AC7A47" w:rsidRDefault="00734C83">
      <w:pPr>
        <w:jc w:val="center"/>
      </w:pPr>
      <w:r>
        <w:rPr>
          <w:noProof/>
        </w:rPr>
        <w:drawing>
          <wp:inline distT="0" distB="0" distL="0" distR="0" wp14:anchorId="33B8F2BB" wp14:editId="5944CE58">
            <wp:extent cx="3597275" cy="2527300"/>
            <wp:effectExtent l="0" t="0" r="0" b="0"/>
            <wp:docPr id="1" name="图片 1" descr="校标-标志中英文上下组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标-标志中英文上下组合"/>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97275" cy="2527300"/>
                    </a:xfrm>
                    <a:prstGeom prst="rect">
                      <a:avLst/>
                    </a:prstGeom>
                    <a:noFill/>
                    <a:ln>
                      <a:noFill/>
                    </a:ln>
                  </pic:spPr>
                </pic:pic>
              </a:graphicData>
            </a:graphic>
          </wp:inline>
        </w:drawing>
      </w:r>
    </w:p>
    <w:p w14:paraId="3F0BCB1B" w14:textId="77777777" w:rsidR="0009356A" w:rsidRDefault="00CC775A">
      <w:pPr>
        <w:jc w:val="center"/>
        <w:rPr>
          <w:rFonts w:ascii="宋体"/>
          <w:b/>
          <w:sz w:val="52"/>
          <w:szCs w:val="52"/>
        </w:rPr>
      </w:pPr>
      <w:r w:rsidRPr="00E8669D">
        <w:rPr>
          <w:rFonts w:ascii="宋体" w:hint="eastAsia"/>
          <w:b/>
          <w:sz w:val="52"/>
          <w:szCs w:val="52"/>
        </w:rPr>
        <w:t>学位论文开题报告登记表</w:t>
      </w:r>
    </w:p>
    <w:p w14:paraId="427B948A" w14:textId="77777777" w:rsidR="002D5F22" w:rsidRDefault="00AC7A47">
      <w:pPr>
        <w:jc w:val="center"/>
        <w:rPr>
          <w:b/>
          <w:sz w:val="30"/>
          <w:szCs w:val="30"/>
        </w:rPr>
      </w:pPr>
      <w:r>
        <w:rPr>
          <w:b/>
          <w:sz w:val="30"/>
          <w:szCs w:val="30"/>
        </w:rPr>
        <w:t>Thesis/</w:t>
      </w:r>
      <w:r w:rsidR="002D5F22" w:rsidRPr="006B4E54">
        <w:rPr>
          <w:b/>
          <w:sz w:val="30"/>
          <w:szCs w:val="30"/>
        </w:rPr>
        <w:t>Dissertation Proposal Form</w:t>
      </w:r>
    </w:p>
    <w:p w14:paraId="19FE41C9" w14:textId="77777777" w:rsidR="00AC7A47" w:rsidRDefault="00AC7A47">
      <w:pPr>
        <w:jc w:val="center"/>
        <w:rPr>
          <w:b/>
          <w:sz w:val="30"/>
          <w:szCs w:val="30"/>
        </w:rPr>
      </w:pPr>
    </w:p>
    <w:tbl>
      <w:tblPr>
        <w:tblW w:w="8505" w:type="dxa"/>
        <w:jc w:val="center"/>
        <w:tblLayout w:type="fixed"/>
        <w:tblCellMar>
          <w:left w:w="56" w:type="dxa"/>
          <w:right w:w="56" w:type="dxa"/>
        </w:tblCellMar>
        <w:tblLook w:val="0000" w:firstRow="0" w:lastRow="0" w:firstColumn="0" w:lastColumn="0" w:noHBand="0" w:noVBand="0"/>
      </w:tblPr>
      <w:tblGrid>
        <w:gridCol w:w="3149"/>
        <w:gridCol w:w="5356"/>
      </w:tblGrid>
      <w:tr w:rsidR="0024294B" w:rsidRPr="00677481" w14:paraId="0D2FA3E4" w14:textId="77777777" w:rsidTr="00206CD6">
        <w:trPr>
          <w:jc w:val="center"/>
        </w:trPr>
        <w:tc>
          <w:tcPr>
            <w:tcW w:w="3149" w:type="dxa"/>
            <w:vAlign w:val="center"/>
          </w:tcPr>
          <w:p w14:paraId="4A2E72B8" w14:textId="77777777" w:rsidR="000A271D" w:rsidRPr="00677481" w:rsidRDefault="0009356A" w:rsidP="00206CD6">
            <w:pPr>
              <w:spacing w:before="120" w:after="120"/>
              <w:jc w:val="left"/>
              <w:rPr>
                <w:rFonts w:eastAsia="楷体_GB2312"/>
                <w:b/>
                <w:sz w:val="28"/>
                <w:szCs w:val="28"/>
              </w:rPr>
            </w:pPr>
            <w:permStart w:id="1487750954" w:edGrp="everyone" w:colFirst="1" w:colLast="1"/>
            <w:r w:rsidRPr="00677481">
              <w:rPr>
                <w:rFonts w:eastAsia="楷体_GB2312" w:hint="eastAsia"/>
                <w:b/>
                <w:sz w:val="28"/>
                <w:szCs w:val="28"/>
              </w:rPr>
              <w:t>学号</w:t>
            </w:r>
            <w:r w:rsidR="00206CD6">
              <w:rPr>
                <w:rFonts w:eastAsia="楷体_GB2312"/>
                <w:b/>
                <w:sz w:val="28"/>
                <w:szCs w:val="28"/>
              </w:rPr>
              <w:t xml:space="preserve"> </w:t>
            </w:r>
            <w:r w:rsidR="00677481" w:rsidRPr="006B4E54">
              <w:rPr>
                <w:rFonts w:eastAsia="楷体_GB2312" w:hint="eastAsia"/>
                <w:b/>
                <w:sz w:val="24"/>
                <w:szCs w:val="24"/>
              </w:rPr>
              <w:t xml:space="preserve">Student </w:t>
            </w:r>
            <w:r w:rsidR="00B73946">
              <w:rPr>
                <w:rFonts w:eastAsia="楷体_GB2312"/>
                <w:b/>
                <w:sz w:val="24"/>
                <w:szCs w:val="24"/>
              </w:rPr>
              <w:t>ID</w:t>
            </w:r>
          </w:p>
        </w:tc>
        <w:tc>
          <w:tcPr>
            <w:tcW w:w="5356" w:type="dxa"/>
            <w:tcBorders>
              <w:bottom w:val="single" w:sz="4" w:space="0" w:color="auto"/>
            </w:tcBorders>
            <w:vAlign w:val="center"/>
          </w:tcPr>
          <w:p w14:paraId="72F3C73F" w14:textId="77777777" w:rsidR="0009356A" w:rsidRPr="004B5AD7" w:rsidRDefault="0009356A">
            <w:pPr>
              <w:spacing w:before="120" w:after="120"/>
              <w:rPr>
                <w:rFonts w:eastAsia="华文仿宋"/>
                <w:sz w:val="24"/>
                <w:szCs w:val="24"/>
              </w:rPr>
            </w:pPr>
          </w:p>
        </w:tc>
      </w:tr>
      <w:tr w:rsidR="0024294B" w:rsidRPr="00677481" w14:paraId="54B9AEB4" w14:textId="77777777" w:rsidTr="00206CD6">
        <w:trPr>
          <w:jc w:val="center"/>
        </w:trPr>
        <w:tc>
          <w:tcPr>
            <w:tcW w:w="3149" w:type="dxa"/>
            <w:vAlign w:val="center"/>
          </w:tcPr>
          <w:p w14:paraId="77AF19CC" w14:textId="77777777" w:rsidR="000A271D" w:rsidRPr="00677481" w:rsidRDefault="00CC775A" w:rsidP="00206CD6">
            <w:pPr>
              <w:spacing w:before="120" w:after="120"/>
              <w:jc w:val="left"/>
              <w:rPr>
                <w:rFonts w:eastAsia="楷体_GB2312"/>
                <w:b/>
                <w:sz w:val="28"/>
                <w:szCs w:val="28"/>
              </w:rPr>
            </w:pPr>
            <w:permStart w:id="1959800637" w:edGrp="everyone" w:colFirst="1" w:colLast="1"/>
            <w:permEnd w:id="1487750954"/>
            <w:r w:rsidRPr="00677481">
              <w:rPr>
                <w:rFonts w:eastAsia="楷体_GB2312" w:hint="eastAsia"/>
                <w:b/>
                <w:sz w:val="28"/>
                <w:szCs w:val="28"/>
              </w:rPr>
              <w:t>姓名</w:t>
            </w:r>
            <w:r w:rsidR="00677481" w:rsidRPr="006B4E54">
              <w:rPr>
                <w:rFonts w:eastAsia="楷体_GB2312"/>
                <w:b/>
                <w:sz w:val="24"/>
                <w:szCs w:val="24"/>
              </w:rPr>
              <w:t xml:space="preserve"> N</w:t>
            </w:r>
            <w:r w:rsidR="000A271D" w:rsidRPr="006B4E54">
              <w:rPr>
                <w:rFonts w:eastAsia="楷体_GB2312"/>
                <w:b/>
                <w:sz w:val="24"/>
                <w:szCs w:val="24"/>
              </w:rPr>
              <w:t>ame</w:t>
            </w:r>
          </w:p>
        </w:tc>
        <w:tc>
          <w:tcPr>
            <w:tcW w:w="5356" w:type="dxa"/>
            <w:tcBorders>
              <w:top w:val="single" w:sz="4" w:space="0" w:color="auto"/>
              <w:bottom w:val="single" w:sz="4" w:space="0" w:color="auto"/>
            </w:tcBorders>
            <w:vAlign w:val="center"/>
          </w:tcPr>
          <w:p w14:paraId="137D9B40" w14:textId="77777777" w:rsidR="0009356A" w:rsidRPr="004B5AD7" w:rsidRDefault="0009356A">
            <w:pPr>
              <w:spacing w:before="120" w:after="120"/>
              <w:rPr>
                <w:rFonts w:eastAsia="华文仿宋"/>
                <w:sz w:val="24"/>
                <w:szCs w:val="24"/>
              </w:rPr>
            </w:pPr>
          </w:p>
        </w:tc>
      </w:tr>
      <w:permEnd w:id="1959800637"/>
      <w:tr w:rsidR="0024294B" w:rsidRPr="00CC75B7" w14:paraId="05AC4516" w14:textId="77777777" w:rsidTr="00206CD6">
        <w:trPr>
          <w:jc w:val="center"/>
        </w:trPr>
        <w:tc>
          <w:tcPr>
            <w:tcW w:w="3149" w:type="dxa"/>
            <w:vAlign w:val="center"/>
          </w:tcPr>
          <w:p w14:paraId="72702207" w14:textId="77777777" w:rsidR="000A271D" w:rsidRPr="00CC75B7" w:rsidRDefault="003C1395" w:rsidP="00206CD6">
            <w:pPr>
              <w:spacing w:before="120" w:after="120"/>
              <w:jc w:val="left"/>
              <w:rPr>
                <w:rFonts w:eastAsia="楷体_GB2312"/>
                <w:b/>
                <w:sz w:val="28"/>
                <w:szCs w:val="28"/>
              </w:rPr>
            </w:pPr>
            <w:r w:rsidRPr="00CC75B7">
              <w:rPr>
                <w:rFonts w:eastAsia="楷体_GB2312" w:hint="eastAsia"/>
                <w:b/>
                <w:sz w:val="28"/>
                <w:szCs w:val="28"/>
              </w:rPr>
              <w:t>学生</w:t>
            </w:r>
            <w:r w:rsidR="004C42B2" w:rsidRPr="00CC75B7">
              <w:rPr>
                <w:rFonts w:eastAsia="楷体_GB2312" w:hint="eastAsia"/>
                <w:b/>
                <w:sz w:val="28"/>
                <w:szCs w:val="28"/>
              </w:rPr>
              <w:t>类别</w:t>
            </w:r>
            <w:r w:rsidR="00206CD6">
              <w:rPr>
                <w:rFonts w:eastAsia="楷体_GB2312" w:hint="eastAsia"/>
                <w:b/>
                <w:sz w:val="28"/>
                <w:szCs w:val="28"/>
              </w:rPr>
              <w:t xml:space="preserve"> </w:t>
            </w:r>
            <w:r w:rsidR="00B73946" w:rsidRPr="00CC75B7">
              <w:rPr>
                <w:rFonts w:eastAsia="楷体_GB2312"/>
                <w:b/>
                <w:sz w:val="24"/>
                <w:szCs w:val="24"/>
              </w:rPr>
              <w:t>Degree Program</w:t>
            </w:r>
          </w:p>
        </w:tc>
        <w:permStart w:id="750657064" w:edGrp="everyone"/>
        <w:tc>
          <w:tcPr>
            <w:tcW w:w="5356" w:type="dxa"/>
            <w:tcBorders>
              <w:top w:val="single" w:sz="4" w:space="0" w:color="auto"/>
              <w:bottom w:val="single" w:sz="4" w:space="0" w:color="auto"/>
            </w:tcBorders>
            <w:vAlign w:val="center"/>
          </w:tcPr>
          <w:p w14:paraId="52D6634C" w14:textId="77777777" w:rsidR="0009356A" w:rsidRPr="004B5AD7" w:rsidRDefault="008A0BEF" w:rsidP="00A77AEB">
            <w:pPr>
              <w:jc w:val="left"/>
              <w:rPr>
                <w:rFonts w:eastAsia="华文仿宋"/>
                <w:sz w:val="24"/>
                <w:szCs w:val="24"/>
              </w:rPr>
            </w:pPr>
            <w:sdt>
              <w:sdtPr>
                <w:rPr>
                  <w:rFonts w:ascii="宋体" w:hAnsi="宋体"/>
                  <w:sz w:val="24"/>
                  <w:szCs w:val="24"/>
                </w:rPr>
                <w:alias w:val="program"/>
                <w:tag w:val="program"/>
                <w:id w:val="-1129858802"/>
                <w:lock w:val="sdtLocked"/>
                <w:placeholder>
                  <w:docPart w:val="92FF123C7D9343D4908226538DDC15EF"/>
                </w:placeholder>
                <w:showingPlcHdr/>
                <w:dropDownList>
                  <w:listItem w:value="选择一项。"/>
                  <w:listItem w:displayText="学术型博士生 Academic Doctoral Student" w:value="1"/>
                  <w:listItem w:displayText="专业型博士生 Professional Doctoral Student" w:value="8"/>
                  <w:listItem w:displayText="学术型硕士生 Academic Master Student" w:value="3"/>
                  <w:listItem w:displayText="专业型硕士生 Professional Master Student" w:value="4"/>
                </w:dropDownList>
              </w:sdtPr>
              <w:sdtContent>
                <w:r w:rsidR="000B556F" w:rsidRPr="004B5AD7">
                  <w:rPr>
                    <w:rStyle w:val="af1"/>
                    <w:rFonts w:hint="eastAsia"/>
                  </w:rPr>
                  <w:t>选择一项。</w:t>
                </w:r>
              </w:sdtContent>
            </w:sdt>
            <w:permEnd w:id="750657064"/>
          </w:p>
        </w:tc>
      </w:tr>
      <w:tr w:rsidR="00AA3996" w:rsidRPr="00677481" w14:paraId="767AA6DB" w14:textId="77777777" w:rsidTr="00206CD6">
        <w:trPr>
          <w:jc w:val="center"/>
        </w:trPr>
        <w:tc>
          <w:tcPr>
            <w:tcW w:w="3149" w:type="dxa"/>
            <w:vAlign w:val="center"/>
          </w:tcPr>
          <w:p w14:paraId="3CE314BD" w14:textId="77777777" w:rsidR="00AA3996" w:rsidRPr="00CC75B7" w:rsidRDefault="00AA3996" w:rsidP="00206CD6">
            <w:pPr>
              <w:spacing w:before="120" w:after="120"/>
              <w:jc w:val="left"/>
              <w:rPr>
                <w:rFonts w:eastAsia="楷体_GB2312"/>
                <w:b/>
                <w:sz w:val="28"/>
                <w:szCs w:val="28"/>
              </w:rPr>
            </w:pPr>
            <w:r w:rsidRPr="00CC75B7">
              <w:rPr>
                <w:rFonts w:eastAsia="楷体_GB2312" w:hint="eastAsia"/>
                <w:b/>
                <w:sz w:val="28"/>
                <w:szCs w:val="28"/>
              </w:rPr>
              <w:t>学习</w:t>
            </w:r>
            <w:r w:rsidR="002765BF" w:rsidRPr="00CC75B7">
              <w:rPr>
                <w:rFonts w:eastAsia="楷体_GB2312" w:hint="eastAsia"/>
                <w:b/>
                <w:sz w:val="28"/>
                <w:szCs w:val="28"/>
              </w:rPr>
              <w:t>形式</w:t>
            </w:r>
            <w:r w:rsidR="00206CD6">
              <w:rPr>
                <w:rFonts w:eastAsia="楷体_GB2312" w:hint="eastAsia"/>
                <w:b/>
                <w:sz w:val="28"/>
                <w:szCs w:val="28"/>
              </w:rPr>
              <w:t xml:space="preserve"> </w:t>
            </w:r>
            <w:r w:rsidR="00AC7A47">
              <w:rPr>
                <w:rFonts w:eastAsia="楷体_GB2312"/>
                <w:b/>
                <w:sz w:val="24"/>
                <w:szCs w:val="24"/>
              </w:rPr>
              <w:t>Study Mode</w:t>
            </w:r>
          </w:p>
        </w:tc>
        <w:permStart w:id="1506681152" w:edGrp="everyone"/>
        <w:tc>
          <w:tcPr>
            <w:tcW w:w="5356" w:type="dxa"/>
            <w:tcBorders>
              <w:top w:val="single" w:sz="4" w:space="0" w:color="auto"/>
              <w:bottom w:val="single" w:sz="4" w:space="0" w:color="auto"/>
            </w:tcBorders>
            <w:vAlign w:val="center"/>
          </w:tcPr>
          <w:p w14:paraId="6E9F75E4" w14:textId="77777777" w:rsidR="00AA3996" w:rsidRPr="004B5AD7" w:rsidRDefault="008A0BEF" w:rsidP="00A77AEB">
            <w:pPr>
              <w:jc w:val="left"/>
              <w:rPr>
                <w:rFonts w:eastAsia="华文仿宋"/>
                <w:sz w:val="24"/>
                <w:szCs w:val="24"/>
              </w:rPr>
            </w:pPr>
            <w:sdt>
              <w:sdtPr>
                <w:rPr>
                  <w:rFonts w:ascii="宋体" w:hAnsi="宋体"/>
                  <w:sz w:val="24"/>
                  <w:szCs w:val="24"/>
                </w:rPr>
                <w:alias w:val="studymode"/>
                <w:tag w:val="studymode"/>
                <w:id w:val="397949588"/>
                <w:lock w:val="sdtLocked"/>
                <w:placeholder>
                  <w:docPart w:val="DefaultPlaceholder_1081868575"/>
                </w:placeholder>
                <w:showingPlcHdr/>
                <w:dropDownList>
                  <w:listItem w:value="选择一项。"/>
                  <w:listItem w:displayText="全日制 Full-time" w:value="1"/>
                  <w:listItem w:displayText="非全日制 Part-time" w:value="2"/>
                </w:dropDownList>
              </w:sdtPr>
              <w:sdtContent>
                <w:r w:rsidR="00A77AEB" w:rsidRPr="004B5AD7">
                  <w:rPr>
                    <w:rStyle w:val="af1"/>
                    <w:rFonts w:hint="eastAsia"/>
                  </w:rPr>
                  <w:t>选择一项。</w:t>
                </w:r>
              </w:sdtContent>
            </w:sdt>
            <w:permEnd w:id="1506681152"/>
          </w:p>
        </w:tc>
      </w:tr>
      <w:tr w:rsidR="00060773" w:rsidRPr="00677481" w14:paraId="208EED6B" w14:textId="77777777" w:rsidTr="00206CD6">
        <w:trPr>
          <w:jc w:val="center"/>
        </w:trPr>
        <w:tc>
          <w:tcPr>
            <w:tcW w:w="3149" w:type="dxa"/>
            <w:vAlign w:val="center"/>
          </w:tcPr>
          <w:p w14:paraId="5A6029A6" w14:textId="77777777" w:rsidR="00060773" w:rsidRPr="00677481" w:rsidRDefault="00060773" w:rsidP="00206CD6">
            <w:pPr>
              <w:spacing w:before="120" w:after="120"/>
              <w:jc w:val="left"/>
              <w:rPr>
                <w:rFonts w:eastAsia="楷体_GB2312"/>
                <w:b/>
                <w:sz w:val="28"/>
                <w:szCs w:val="28"/>
              </w:rPr>
            </w:pPr>
            <w:permStart w:id="1920863535" w:edGrp="everyone" w:colFirst="1" w:colLast="1"/>
            <w:r>
              <w:rPr>
                <w:rFonts w:eastAsia="楷体_GB2312" w:hint="eastAsia"/>
                <w:b/>
                <w:sz w:val="28"/>
                <w:szCs w:val="28"/>
              </w:rPr>
              <w:t>导师</w:t>
            </w:r>
            <w:r w:rsidR="00206CD6">
              <w:rPr>
                <w:rFonts w:eastAsia="楷体_GB2312" w:hint="eastAsia"/>
                <w:b/>
                <w:sz w:val="28"/>
                <w:szCs w:val="28"/>
              </w:rPr>
              <w:t xml:space="preserve"> </w:t>
            </w:r>
            <w:r w:rsidRPr="006B4E54">
              <w:rPr>
                <w:rFonts w:eastAsia="楷体_GB2312"/>
                <w:b/>
                <w:sz w:val="24"/>
                <w:szCs w:val="24"/>
              </w:rPr>
              <w:t>Supervisor</w:t>
            </w:r>
            <w:r w:rsidR="00C90C97">
              <w:rPr>
                <w:rFonts w:eastAsia="楷体_GB2312"/>
                <w:b/>
                <w:sz w:val="24"/>
                <w:szCs w:val="24"/>
              </w:rPr>
              <w:t>(s)</w:t>
            </w:r>
          </w:p>
        </w:tc>
        <w:tc>
          <w:tcPr>
            <w:tcW w:w="5356" w:type="dxa"/>
            <w:tcBorders>
              <w:top w:val="single" w:sz="4" w:space="0" w:color="auto"/>
              <w:bottom w:val="single" w:sz="4" w:space="0" w:color="auto"/>
            </w:tcBorders>
            <w:vAlign w:val="center"/>
          </w:tcPr>
          <w:p w14:paraId="362ABC84" w14:textId="77777777" w:rsidR="00060773" w:rsidRPr="004B5AD7" w:rsidRDefault="00060773" w:rsidP="00225D08">
            <w:pPr>
              <w:spacing w:before="120" w:after="120"/>
              <w:rPr>
                <w:rFonts w:eastAsia="华文仿宋"/>
                <w:sz w:val="24"/>
                <w:szCs w:val="24"/>
              </w:rPr>
            </w:pPr>
          </w:p>
        </w:tc>
      </w:tr>
      <w:tr w:rsidR="00060773" w:rsidRPr="00677481" w14:paraId="1491E78E" w14:textId="77777777" w:rsidTr="00206CD6">
        <w:trPr>
          <w:trHeight w:val="810"/>
          <w:jc w:val="center"/>
        </w:trPr>
        <w:tc>
          <w:tcPr>
            <w:tcW w:w="3149" w:type="dxa"/>
            <w:vAlign w:val="center"/>
          </w:tcPr>
          <w:p w14:paraId="2636F711" w14:textId="77777777" w:rsidR="00060773" w:rsidRDefault="00060773" w:rsidP="00206CD6">
            <w:pPr>
              <w:spacing w:before="120" w:after="120"/>
              <w:jc w:val="left"/>
              <w:rPr>
                <w:rFonts w:eastAsia="楷体_GB2312"/>
                <w:b/>
                <w:sz w:val="28"/>
                <w:szCs w:val="28"/>
              </w:rPr>
            </w:pPr>
            <w:permStart w:id="2117541422" w:edGrp="everyone" w:colFirst="1" w:colLast="1"/>
            <w:permEnd w:id="1920863535"/>
            <w:r w:rsidRPr="00677481">
              <w:rPr>
                <w:rFonts w:eastAsia="楷体_GB2312" w:hint="eastAsia"/>
                <w:b/>
                <w:sz w:val="28"/>
                <w:szCs w:val="28"/>
              </w:rPr>
              <w:t>论文题目</w:t>
            </w:r>
            <w:r w:rsidRPr="006B4E54">
              <w:rPr>
                <w:rFonts w:eastAsia="楷体_GB2312"/>
                <w:b/>
                <w:sz w:val="24"/>
                <w:szCs w:val="24"/>
              </w:rPr>
              <w:t xml:space="preserve"> </w:t>
            </w:r>
            <w:r w:rsidR="00206CD6">
              <w:rPr>
                <w:rFonts w:eastAsia="楷体_GB2312"/>
                <w:b/>
                <w:sz w:val="24"/>
                <w:szCs w:val="24"/>
              </w:rPr>
              <w:t>Thesis</w:t>
            </w:r>
            <w:r w:rsidRPr="006B4E54">
              <w:rPr>
                <w:rFonts w:eastAsia="楷体_GB2312"/>
                <w:b/>
                <w:sz w:val="24"/>
                <w:szCs w:val="24"/>
              </w:rPr>
              <w:t xml:space="preserve"> title</w:t>
            </w:r>
          </w:p>
        </w:tc>
        <w:tc>
          <w:tcPr>
            <w:tcW w:w="5356" w:type="dxa"/>
            <w:tcBorders>
              <w:top w:val="single" w:sz="4" w:space="0" w:color="auto"/>
              <w:bottom w:val="single" w:sz="4" w:space="0" w:color="auto"/>
            </w:tcBorders>
            <w:vAlign w:val="center"/>
          </w:tcPr>
          <w:p w14:paraId="25B10ECF" w14:textId="77777777" w:rsidR="00060773" w:rsidRPr="004B5AD7" w:rsidRDefault="00060773" w:rsidP="00060773">
            <w:pPr>
              <w:spacing w:before="120" w:after="120"/>
              <w:rPr>
                <w:rFonts w:eastAsia="华文仿宋"/>
                <w:sz w:val="24"/>
                <w:szCs w:val="24"/>
              </w:rPr>
            </w:pPr>
          </w:p>
        </w:tc>
      </w:tr>
      <w:tr w:rsidR="00206CD6" w:rsidRPr="00677481" w14:paraId="620C704C" w14:textId="77777777" w:rsidTr="00206CD6">
        <w:trPr>
          <w:jc w:val="center"/>
        </w:trPr>
        <w:tc>
          <w:tcPr>
            <w:tcW w:w="3149" w:type="dxa"/>
            <w:vAlign w:val="center"/>
          </w:tcPr>
          <w:p w14:paraId="3C6CE995" w14:textId="77777777" w:rsidR="00206CD6" w:rsidRPr="00677481" w:rsidRDefault="00206CD6" w:rsidP="003A0B48">
            <w:pPr>
              <w:spacing w:before="120" w:after="120"/>
              <w:jc w:val="left"/>
              <w:rPr>
                <w:rFonts w:eastAsia="楷体_GB2312"/>
                <w:b/>
                <w:sz w:val="28"/>
                <w:szCs w:val="28"/>
              </w:rPr>
            </w:pPr>
            <w:permStart w:id="1754285986" w:edGrp="everyone" w:colFirst="1" w:colLast="1"/>
            <w:permEnd w:id="2117541422"/>
            <w:r w:rsidRPr="00677481">
              <w:rPr>
                <w:rFonts w:eastAsia="楷体_GB2312" w:hint="eastAsia"/>
                <w:b/>
                <w:sz w:val="28"/>
                <w:szCs w:val="28"/>
              </w:rPr>
              <w:t>学院</w:t>
            </w:r>
            <w:r w:rsidRPr="00677481">
              <w:rPr>
                <w:rFonts w:eastAsia="楷体_GB2312"/>
                <w:b/>
                <w:sz w:val="28"/>
                <w:szCs w:val="28"/>
              </w:rPr>
              <w:t xml:space="preserve"> </w:t>
            </w:r>
            <w:r w:rsidRPr="006B4E54">
              <w:rPr>
                <w:rFonts w:eastAsia="楷体_GB2312"/>
                <w:b/>
                <w:sz w:val="24"/>
                <w:szCs w:val="24"/>
              </w:rPr>
              <w:t>School</w:t>
            </w:r>
          </w:p>
        </w:tc>
        <w:tc>
          <w:tcPr>
            <w:tcW w:w="5356" w:type="dxa"/>
            <w:tcBorders>
              <w:top w:val="single" w:sz="4" w:space="0" w:color="auto"/>
              <w:bottom w:val="single" w:sz="4" w:space="0" w:color="auto"/>
            </w:tcBorders>
            <w:vAlign w:val="center"/>
          </w:tcPr>
          <w:p w14:paraId="3949DF68" w14:textId="77777777" w:rsidR="00206CD6" w:rsidRPr="004B5AD7" w:rsidRDefault="00206CD6" w:rsidP="003A0B48">
            <w:pPr>
              <w:spacing w:before="120" w:after="120"/>
              <w:rPr>
                <w:rFonts w:eastAsia="华文仿宋"/>
                <w:sz w:val="24"/>
                <w:szCs w:val="24"/>
              </w:rPr>
            </w:pPr>
          </w:p>
        </w:tc>
      </w:tr>
      <w:tr w:rsidR="00060773" w:rsidRPr="00677481" w14:paraId="00C6FA6D" w14:textId="77777777" w:rsidTr="00206CD6">
        <w:trPr>
          <w:jc w:val="center"/>
        </w:trPr>
        <w:tc>
          <w:tcPr>
            <w:tcW w:w="3149" w:type="dxa"/>
            <w:vAlign w:val="center"/>
          </w:tcPr>
          <w:p w14:paraId="123CF372" w14:textId="77777777" w:rsidR="00060773" w:rsidRPr="00677481" w:rsidRDefault="00060773" w:rsidP="00206CD6">
            <w:pPr>
              <w:spacing w:before="120" w:after="120"/>
              <w:jc w:val="left"/>
              <w:rPr>
                <w:rFonts w:eastAsia="楷体_GB2312"/>
                <w:b/>
                <w:sz w:val="28"/>
                <w:szCs w:val="28"/>
              </w:rPr>
            </w:pPr>
            <w:permStart w:id="344137723" w:edGrp="everyone" w:colFirst="1" w:colLast="1"/>
            <w:permEnd w:id="1754285986"/>
            <w:r w:rsidRPr="00677481">
              <w:rPr>
                <w:rFonts w:eastAsia="楷体_GB2312" w:hint="eastAsia"/>
                <w:b/>
                <w:sz w:val="28"/>
                <w:szCs w:val="28"/>
              </w:rPr>
              <w:t>专业</w:t>
            </w:r>
            <w:r w:rsidRPr="00677481">
              <w:rPr>
                <w:rFonts w:eastAsia="楷体_GB2312" w:hint="eastAsia"/>
                <w:b/>
                <w:sz w:val="28"/>
                <w:szCs w:val="28"/>
              </w:rPr>
              <w:t xml:space="preserve"> </w:t>
            </w:r>
            <w:r w:rsidRPr="006B4E54">
              <w:rPr>
                <w:rFonts w:eastAsia="楷体_GB2312"/>
                <w:b/>
                <w:sz w:val="24"/>
                <w:szCs w:val="24"/>
              </w:rPr>
              <w:t>Major</w:t>
            </w:r>
          </w:p>
        </w:tc>
        <w:tc>
          <w:tcPr>
            <w:tcW w:w="5356" w:type="dxa"/>
            <w:tcBorders>
              <w:top w:val="single" w:sz="4" w:space="0" w:color="auto"/>
              <w:bottom w:val="single" w:sz="4" w:space="0" w:color="auto"/>
            </w:tcBorders>
            <w:vAlign w:val="center"/>
          </w:tcPr>
          <w:p w14:paraId="47541C1A" w14:textId="77777777" w:rsidR="00060773" w:rsidRPr="004B5AD7" w:rsidRDefault="00060773" w:rsidP="00060773">
            <w:pPr>
              <w:spacing w:before="120" w:after="120"/>
              <w:rPr>
                <w:rFonts w:eastAsia="华文仿宋"/>
                <w:sz w:val="24"/>
                <w:szCs w:val="24"/>
              </w:rPr>
            </w:pPr>
          </w:p>
        </w:tc>
      </w:tr>
      <w:tr w:rsidR="00060773" w:rsidRPr="00677481" w14:paraId="35433099" w14:textId="77777777" w:rsidTr="00206CD6">
        <w:trPr>
          <w:jc w:val="center"/>
        </w:trPr>
        <w:tc>
          <w:tcPr>
            <w:tcW w:w="3149" w:type="dxa"/>
            <w:vAlign w:val="center"/>
          </w:tcPr>
          <w:p w14:paraId="6C81C711" w14:textId="77777777" w:rsidR="00060773" w:rsidRPr="00677481" w:rsidRDefault="00060773" w:rsidP="00206CD6">
            <w:pPr>
              <w:spacing w:before="120" w:after="120"/>
              <w:jc w:val="left"/>
              <w:rPr>
                <w:rFonts w:eastAsia="楷体_GB2312"/>
                <w:b/>
                <w:sz w:val="28"/>
                <w:szCs w:val="28"/>
              </w:rPr>
            </w:pPr>
            <w:permStart w:id="1990723677" w:edGrp="everyone" w:colFirst="1" w:colLast="1"/>
            <w:permEnd w:id="344137723"/>
            <w:r w:rsidRPr="00677481">
              <w:rPr>
                <w:rFonts w:eastAsia="楷体_GB2312" w:hint="eastAsia"/>
                <w:b/>
                <w:sz w:val="28"/>
                <w:szCs w:val="28"/>
              </w:rPr>
              <w:t>开题日期</w:t>
            </w:r>
            <w:r w:rsidR="00206CD6">
              <w:rPr>
                <w:rFonts w:eastAsia="楷体_GB2312" w:hint="eastAsia"/>
                <w:b/>
                <w:sz w:val="28"/>
                <w:szCs w:val="28"/>
              </w:rPr>
              <w:t xml:space="preserve"> </w:t>
            </w:r>
            <w:r w:rsidRPr="006B4E54">
              <w:rPr>
                <w:rFonts w:eastAsia="楷体_GB2312"/>
                <w:b/>
                <w:sz w:val="24"/>
                <w:szCs w:val="24"/>
              </w:rPr>
              <w:t>Date</w:t>
            </w:r>
          </w:p>
        </w:tc>
        <w:tc>
          <w:tcPr>
            <w:tcW w:w="5356" w:type="dxa"/>
            <w:tcBorders>
              <w:top w:val="single" w:sz="4" w:space="0" w:color="auto"/>
              <w:bottom w:val="single" w:sz="4" w:space="0" w:color="auto"/>
            </w:tcBorders>
            <w:vAlign w:val="center"/>
          </w:tcPr>
          <w:p w14:paraId="49BEBC1B" w14:textId="77777777" w:rsidR="00060773" w:rsidRPr="004B5AD7" w:rsidRDefault="00060773" w:rsidP="00060773">
            <w:pPr>
              <w:spacing w:before="120" w:after="120"/>
              <w:rPr>
                <w:rFonts w:eastAsia="华文仿宋"/>
                <w:sz w:val="24"/>
                <w:szCs w:val="24"/>
              </w:rPr>
            </w:pPr>
          </w:p>
        </w:tc>
      </w:tr>
      <w:tr w:rsidR="00060773" w:rsidRPr="00677481" w14:paraId="64EC8114" w14:textId="77777777" w:rsidTr="00206CD6">
        <w:trPr>
          <w:jc w:val="center"/>
        </w:trPr>
        <w:tc>
          <w:tcPr>
            <w:tcW w:w="3149" w:type="dxa"/>
            <w:vAlign w:val="center"/>
          </w:tcPr>
          <w:p w14:paraId="6DAC40C9" w14:textId="77777777" w:rsidR="00060773" w:rsidRPr="00677481" w:rsidRDefault="00060773" w:rsidP="00206CD6">
            <w:pPr>
              <w:spacing w:before="120" w:after="120"/>
              <w:jc w:val="left"/>
              <w:rPr>
                <w:rFonts w:eastAsia="楷体_GB2312"/>
                <w:b/>
                <w:sz w:val="28"/>
                <w:szCs w:val="28"/>
              </w:rPr>
            </w:pPr>
            <w:permStart w:id="133456001" w:edGrp="everyone" w:colFirst="1" w:colLast="1"/>
            <w:permEnd w:id="1990723677"/>
            <w:r w:rsidRPr="00677481">
              <w:rPr>
                <w:rFonts w:eastAsia="楷体_GB2312" w:hint="eastAsia"/>
                <w:b/>
                <w:sz w:val="28"/>
                <w:szCs w:val="28"/>
              </w:rPr>
              <w:t>开题</w:t>
            </w:r>
            <w:r w:rsidRPr="00677481">
              <w:rPr>
                <w:rFonts w:eastAsia="楷体_GB2312"/>
                <w:b/>
                <w:sz w:val="28"/>
                <w:szCs w:val="28"/>
              </w:rPr>
              <w:t>地点</w:t>
            </w:r>
            <w:r w:rsidRPr="00677481">
              <w:rPr>
                <w:rFonts w:eastAsia="楷体_GB2312" w:hint="eastAsia"/>
                <w:b/>
                <w:sz w:val="28"/>
                <w:szCs w:val="28"/>
              </w:rPr>
              <w:t xml:space="preserve"> </w:t>
            </w:r>
            <w:r w:rsidRPr="006B4E54">
              <w:rPr>
                <w:rFonts w:eastAsia="楷体_GB2312" w:hint="eastAsia"/>
                <w:b/>
                <w:sz w:val="24"/>
                <w:szCs w:val="24"/>
              </w:rPr>
              <w:t>Venue</w:t>
            </w:r>
          </w:p>
        </w:tc>
        <w:tc>
          <w:tcPr>
            <w:tcW w:w="5356" w:type="dxa"/>
            <w:tcBorders>
              <w:top w:val="single" w:sz="4" w:space="0" w:color="auto"/>
              <w:bottom w:val="single" w:sz="4" w:space="0" w:color="auto"/>
            </w:tcBorders>
            <w:vAlign w:val="center"/>
          </w:tcPr>
          <w:p w14:paraId="043E4BBF" w14:textId="77777777" w:rsidR="00060773" w:rsidRPr="004B5AD7" w:rsidRDefault="00060773" w:rsidP="00060773">
            <w:pPr>
              <w:spacing w:before="120" w:after="120"/>
              <w:rPr>
                <w:rFonts w:eastAsia="华文仿宋"/>
                <w:sz w:val="24"/>
                <w:szCs w:val="24"/>
              </w:rPr>
            </w:pPr>
          </w:p>
        </w:tc>
      </w:tr>
      <w:permEnd w:id="133456001"/>
    </w:tbl>
    <w:p w14:paraId="6020B9ED" w14:textId="77777777" w:rsidR="000E2D8F" w:rsidRDefault="00E8501F">
      <w:pPr>
        <w:jc w:val="center"/>
        <w:rPr>
          <w:rFonts w:eastAsia="黑体"/>
          <w:sz w:val="30"/>
        </w:rPr>
      </w:pPr>
      <w:r>
        <w:rPr>
          <w:rFonts w:eastAsia="黑体"/>
          <w:sz w:val="30"/>
        </w:rPr>
        <w:br w:type="page"/>
      </w:r>
      <w:r w:rsidR="0009356A">
        <w:rPr>
          <w:rFonts w:eastAsia="黑体" w:hint="eastAsia"/>
          <w:sz w:val="30"/>
        </w:rPr>
        <w:lastRenderedPageBreak/>
        <w:t>填</w:t>
      </w:r>
      <w:r w:rsidR="0009356A">
        <w:rPr>
          <w:rFonts w:eastAsia="黑体"/>
          <w:sz w:val="30"/>
        </w:rPr>
        <w:t xml:space="preserve"> </w:t>
      </w:r>
      <w:r w:rsidR="0009356A">
        <w:rPr>
          <w:rFonts w:eastAsia="黑体" w:hint="eastAsia"/>
          <w:sz w:val="30"/>
        </w:rPr>
        <w:t xml:space="preserve"> </w:t>
      </w:r>
      <w:r w:rsidR="0009356A">
        <w:rPr>
          <w:rFonts w:eastAsia="黑体" w:hint="eastAsia"/>
          <w:sz w:val="30"/>
        </w:rPr>
        <w:t>报</w:t>
      </w:r>
      <w:r w:rsidR="0009356A">
        <w:rPr>
          <w:rFonts w:eastAsia="黑体" w:hint="eastAsia"/>
          <w:sz w:val="30"/>
        </w:rPr>
        <w:t xml:space="preserve"> </w:t>
      </w:r>
      <w:r w:rsidR="0009356A">
        <w:rPr>
          <w:rFonts w:eastAsia="黑体"/>
          <w:sz w:val="30"/>
        </w:rPr>
        <w:t xml:space="preserve"> </w:t>
      </w:r>
      <w:r w:rsidR="0009356A">
        <w:rPr>
          <w:rFonts w:eastAsia="黑体" w:hint="eastAsia"/>
          <w:sz w:val="30"/>
        </w:rPr>
        <w:t>说</w:t>
      </w:r>
      <w:r w:rsidR="0009356A">
        <w:rPr>
          <w:rFonts w:eastAsia="黑体" w:hint="eastAsia"/>
          <w:sz w:val="30"/>
        </w:rPr>
        <w:t xml:space="preserve"> </w:t>
      </w:r>
      <w:r w:rsidR="0009356A">
        <w:rPr>
          <w:rFonts w:eastAsia="黑体"/>
          <w:sz w:val="30"/>
        </w:rPr>
        <w:t xml:space="preserve"> </w:t>
      </w:r>
      <w:r w:rsidR="0009356A">
        <w:rPr>
          <w:rFonts w:eastAsia="黑体" w:hint="eastAsia"/>
          <w:sz w:val="30"/>
        </w:rPr>
        <w:t>明</w:t>
      </w:r>
    </w:p>
    <w:p w14:paraId="628994E2" w14:textId="77777777" w:rsidR="0009356A" w:rsidRDefault="00523324">
      <w:pPr>
        <w:jc w:val="center"/>
        <w:rPr>
          <w:rFonts w:eastAsia="黑体"/>
          <w:sz w:val="30"/>
        </w:rPr>
      </w:pPr>
      <w:r>
        <w:rPr>
          <w:rFonts w:eastAsia="黑体"/>
          <w:b/>
          <w:sz w:val="30"/>
        </w:rPr>
        <w:t>Instruction</w:t>
      </w:r>
    </w:p>
    <w:p w14:paraId="53218F7F" w14:textId="77777777" w:rsidR="0009356A" w:rsidRPr="001326FF" w:rsidRDefault="0009356A">
      <w:pPr>
        <w:jc w:val="left"/>
        <w:rPr>
          <w:color w:val="000000" w:themeColor="text1"/>
          <w:sz w:val="24"/>
        </w:rPr>
      </w:pPr>
    </w:p>
    <w:p w14:paraId="498ADC78" w14:textId="77777777" w:rsidR="00BE78EB" w:rsidRDefault="00BE78EB" w:rsidP="00693BB0">
      <w:pPr>
        <w:pStyle w:val="af2"/>
        <w:numPr>
          <w:ilvl w:val="0"/>
          <w:numId w:val="11"/>
        </w:numPr>
        <w:spacing w:beforeLines="50" w:before="156" w:line="300" w:lineRule="auto"/>
        <w:ind w:firstLineChars="0"/>
        <w:rPr>
          <w:rFonts w:eastAsia="仿宋_GB2312"/>
          <w:color w:val="000000" w:themeColor="text1"/>
          <w:sz w:val="24"/>
          <w:szCs w:val="24"/>
        </w:rPr>
      </w:pPr>
      <w:r>
        <w:rPr>
          <w:rFonts w:eastAsia="仿宋_GB2312"/>
          <w:color w:val="000000" w:themeColor="text1"/>
          <w:sz w:val="24"/>
          <w:szCs w:val="24"/>
        </w:rPr>
        <w:t>校本部研究生的</w:t>
      </w:r>
      <w:r w:rsidR="00AD1D55" w:rsidRPr="00693BB0">
        <w:rPr>
          <w:rFonts w:eastAsia="仿宋_GB2312"/>
          <w:color w:val="000000" w:themeColor="text1"/>
          <w:sz w:val="24"/>
          <w:szCs w:val="24"/>
        </w:rPr>
        <w:t>开题报告应通过</w:t>
      </w:r>
      <w:hyperlink r:id="rId9" w:history="1">
        <w:r w:rsidR="00AD1D55" w:rsidRPr="00693BB0">
          <w:rPr>
            <w:rStyle w:val="a7"/>
            <w:rFonts w:eastAsia="仿宋_GB2312"/>
            <w:sz w:val="24"/>
            <w:szCs w:val="24"/>
          </w:rPr>
          <w:t>数字交大</w:t>
        </w:r>
      </w:hyperlink>
      <w:r w:rsidR="00AD1D55" w:rsidRPr="00693BB0">
        <w:rPr>
          <w:rFonts w:eastAsia="仿宋_GB2312"/>
          <w:color w:val="000000" w:themeColor="text1"/>
          <w:sz w:val="24"/>
          <w:szCs w:val="24"/>
        </w:rPr>
        <w:t>在线提交申请</w:t>
      </w:r>
      <w:r w:rsidR="00907F22" w:rsidRPr="00693BB0">
        <w:rPr>
          <w:rFonts w:eastAsia="仿宋_GB2312"/>
          <w:color w:val="000000" w:themeColor="text1"/>
          <w:sz w:val="24"/>
          <w:szCs w:val="24"/>
        </w:rPr>
        <w:t>。</w:t>
      </w:r>
    </w:p>
    <w:p w14:paraId="6F38BF8F" w14:textId="77777777" w:rsidR="00693BB0" w:rsidRDefault="00907F22" w:rsidP="00BE78EB">
      <w:pPr>
        <w:pStyle w:val="af2"/>
        <w:spacing w:beforeLines="50" w:before="156" w:line="300" w:lineRule="auto"/>
        <w:ind w:left="420" w:firstLineChars="0" w:firstLine="0"/>
        <w:rPr>
          <w:rFonts w:eastAsia="仿宋_GB2312"/>
          <w:color w:val="000000" w:themeColor="text1"/>
          <w:sz w:val="24"/>
          <w:szCs w:val="24"/>
        </w:rPr>
      </w:pPr>
      <w:r w:rsidRPr="00693BB0">
        <w:rPr>
          <w:rFonts w:eastAsia="仿宋_GB2312"/>
          <w:color w:val="000000" w:themeColor="text1"/>
          <w:sz w:val="24"/>
          <w:szCs w:val="24"/>
        </w:rPr>
        <w:t xml:space="preserve">The application for thesis/dissertation proposal should be submitted through </w:t>
      </w:r>
      <w:hyperlink r:id="rId10" w:history="1">
        <w:r w:rsidRPr="00693BB0">
          <w:rPr>
            <w:rStyle w:val="a7"/>
            <w:rFonts w:eastAsia="仿宋_GB2312"/>
            <w:sz w:val="24"/>
            <w:szCs w:val="24"/>
          </w:rPr>
          <w:t>My SJTU</w:t>
        </w:r>
      </w:hyperlink>
      <w:r w:rsidRPr="00693BB0">
        <w:rPr>
          <w:rFonts w:eastAsia="仿宋_GB2312"/>
          <w:color w:val="000000" w:themeColor="text1"/>
          <w:sz w:val="24"/>
          <w:szCs w:val="24"/>
        </w:rPr>
        <w:t>.</w:t>
      </w:r>
    </w:p>
    <w:p w14:paraId="6F19B43A" w14:textId="77777777" w:rsidR="00693BB0" w:rsidRDefault="00693BB0" w:rsidP="00693BB0">
      <w:pPr>
        <w:pStyle w:val="af2"/>
        <w:spacing w:beforeLines="50" w:before="156" w:line="300" w:lineRule="auto"/>
        <w:ind w:left="420" w:firstLineChars="0" w:firstLine="0"/>
        <w:rPr>
          <w:rFonts w:eastAsia="仿宋_GB2312"/>
          <w:color w:val="000000" w:themeColor="text1"/>
          <w:sz w:val="24"/>
          <w:szCs w:val="24"/>
        </w:rPr>
      </w:pPr>
    </w:p>
    <w:p w14:paraId="482408D6" w14:textId="77777777" w:rsidR="00E66B7D" w:rsidRPr="00693BB0" w:rsidRDefault="00E66B7D" w:rsidP="00693BB0">
      <w:pPr>
        <w:pStyle w:val="af2"/>
        <w:numPr>
          <w:ilvl w:val="0"/>
          <w:numId w:val="11"/>
        </w:numPr>
        <w:spacing w:beforeLines="50" w:before="156" w:line="300" w:lineRule="auto"/>
        <w:ind w:firstLineChars="0"/>
        <w:rPr>
          <w:rFonts w:eastAsia="仿宋_GB2312"/>
          <w:color w:val="000000" w:themeColor="text1"/>
          <w:sz w:val="24"/>
          <w:szCs w:val="24"/>
        </w:rPr>
      </w:pPr>
      <w:r w:rsidRPr="00693BB0">
        <w:rPr>
          <w:rFonts w:ascii="仿宋_GB2312" w:eastAsia="仿宋_GB2312" w:hint="eastAsia"/>
          <w:sz w:val="24"/>
          <w:szCs w:val="24"/>
        </w:rPr>
        <w:t>开题报告为</w:t>
      </w:r>
      <w:r w:rsidRPr="00693BB0">
        <w:rPr>
          <w:rFonts w:ascii="仿宋_GB2312" w:eastAsia="仿宋_GB2312"/>
          <w:sz w:val="24"/>
          <w:szCs w:val="24"/>
        </w:rPr>
        <w:t>A4</w:t>
      </w:r>
      <w:r w:rsidRPr="00693BB0">
        <w:rPr>
          <w:rFonts w:ascii="仿宋_GB2312" w:eastAsia="仿宋_GB2312" w:hint="eastAsia"/>
          <w:sz w:val="24"/>
          <w:szCs w:val="24"/>
        </w:rPr>
        <w:t>大小，</w:t>
      </w:r>
      <w:bookmarkStart w:id="0" w:name="OLE_LINK1"/>
      <w:bookmarkStart w:id="1" w:name="OLE_LINK2"/>
      <w:r w:rsidRPr="00693BB0">
        <w:rPr>
          <w:rFonts w:ascii="仿宋_GB2312" w:eastAsia="仿宋_GB2312" w:hint="eastAsia"/>
          <w:sz w:val="24"/>
          <w:szCs w:val="24"/>
        </w:rPr>
        <w:t>于左侧装订成册</w:t>
      </w:r>
      <w:bookmarkEnd w:id="0"/>
      <w:bookmarkEnd w:id="1"/>
      <w:r w:rsidRPr="00693BB0">
        <w:rPr>
          <w:rFonts w:ascii="仿宋_GB2312" w:eastAsia="仿宋_GB2312" w:hint="eastAsia"/>
          <w:sz w:val="24"/>
          <w:szCs w:val="24"/>
        </w:rPr>
        <w:t>。各栏空格不够时，请自行加页。</w:t>
      </w:r>
    </w:p>
    <w:p w14:paraId="2973C5A5" w14:textId="77777777" w:rsidR="000E2D8F" w:rsidRDefault="000E2D8F" w:rsidP="00677481">
      <w:pPr>
        <w:spacing w:beforeLines="50" w:before="156" w:line="300" w:lineRule="auto"/>
        <w:ind w:left="480"/>
        <w:rPr>
          <w:rFonts w:eastAsia="仿宋_GB2312"/>
          <w:sz w:val="24"/>
          <w:szCs w:val="24"/>
        </w:rPr>
      </w:pPr>
      <w:r w:rsidRPr="00677481">
        <w:rPr>
          <w:rFonts w:eastAsia="仿宋_GB2312"/>
          <w:sz w:val="24"/>
          <w:szCs w:val="24"/>
        </w:rPr>
        <w:t>Th</w:t>
      </w:r>
      <w:r w:rsidR="00523324" w:rsidRPr="00677481">
        <w:rPr>
          <w:rFonts w:eastAsia="仿宋_GB2312"/>
          <w:sz w:val="24"/>
          <w:szCs w:val="24"/>
        </w:rPr>
        <w:t>is form should be printed with A4 paper</w:t>
      </w:r>
      <w:r w:rsidR="00677481" w:rsidRPr="00677481">
        <w:rPr>
          <w:rFonts w:eastAsia="仿宋_GB2312" w:hint="eastAsia"/>
          <w:sz w:val="24"/>
          <w:szCs w:val="24"/>
        </w:rPr>
        <w:t>s</w:t>
      </w:r>
      <w:r w:rsidR="00523324" w:rsidRPr="00677481">
        <w:rPr>
          <w:rFonts w:eastAsia="仿宋_GB2312"/>
          <w:sz w:val="24"/>
          <w:szCs w:val="24"/>
        </w:rPr>
        <w:t xml:space="preserve"> and </w:t>
      </w:r>
      <w:r w:rsidRPr="00677481">
        <w:rPr>
          <w:rFonts w:eastAsia="仿宋_GB2312"/>
          <w:sz w:val="24"/>
          <w:szCs w:val="24"/>
        </w:rPr>
        <w:t xml:space="preserve">bound </w:t>
      </w:r>
      <w:r w:rsidRPr="00677481">
        <w:rPr>
          <w:rFonts w:eastAsia="仿宋_GB2312" w:hint="eastAsia"/>
          <w:sz w:val="24"/>
          <w:szCs w:val="24"/>
        </w:rPr>
        <w:t xml:space="preserve">together </w:t>
      </w:r>
      <w:r w:rsidRPr="00677481">
        <w:rPr>
          <w:rFonts w:eastAsia="仿宋_GB2312"/>
          <w:sz w:val="24"/>
          <w:szCs w:val="24"/>
        </w:rPr>
        <w:t xml:space="preserve">on the left. If the space </w:t>
      </w:r>
      <w:r w:rsidR="00523324" w:rsidRPr="00677481">
        <w:rPr>
          <w:rFonts w:eastAsia="仿宋_GB2312"/>
          <w:sz w:val="24"/>
          <w:szCs w:val="24"/>
        </w:rPr>
        <w:t>left</w:t>
      </w:r>
      <w:r w:rsidRPr="00677481">
        <w:rPr>
          <w:rFonts w:eastAsia="仿宋_GB2312"/>
          <w:sz w:val="24"/>
          <w:szCs w:val="24"/>
        </w:rPr>
        <w:t xml:space="preserve"> is not enough, please </w:t>
      </w:r>
      <w:r w:rsidR="00523324" w:rsidRPr="00677481">
        <w:rPr>
          <w:rFonts w:eastAsia="仿宋_GB2312"/>
          <w:sz w:val="24"/>
          <w:szCs w:val="24"/>
        </w:rPr>
        <w:t xml:space="preserve">feel free to </w:t>
      </w:r>
      <w:r w:rsidRPr="00677481">
        <w:rPr>
          <w:rFonts w:eastAsia="仿宋_GB2312"/>
          <w:sz w:val="24"/>
          <w:szCs w:val="24"/>
        </w:rPr>
        <w:t xml:space="preserve">add </w:t>
      </w:r>
      <w:r w:rsidR="00523324" w:rsidRPr="00677481">
        <w:rPr>
          <w:rFonts w:eastAsia="仿宋_GB2312"/>
          <w:sz w:val="24"/>
          <w:szCs w:val="24"/>
        </w:rPr>
        <w:t xml:space="preserve">extra </w:t>
      </w:r>
      <w:r w:rsidRPr="00677481">
        <w:rPr>
          <w:rFonts w:eastAsia="仿宋_GB2312"/>
          <w:sz w:val="24"/>
          <w:szCs w:val="24"/>
        </w:rPr>
        <w:t>page</w:t>
      </w:r>
      <w:r w:rsidR="00523324" w:rsidRPr="00677481">
        <w:rPr>
          <w:rFonts w:eastAsia="仿宋_GB2312"/>
          <w:sz w:val="24"/>
          <w:szCs w:val="24"/>
        </w:rPr>
        <w:t>s</w:t>
      </w:r>
      <w:r w:rsidRPr="00677481">
        <w:rPr>
          <w:rFonts w:eastAsia="仿宋_GB2312"/>
          <w:sz w:val="24"/>
          <w:szCs w:val="24"/>
        </w:rPr>
        <w:t>.</w:t>
      </w:r>
    </w:p>
    <w:p w14:paraId="597224DB" w14:textId="77777777" w:rsidR="00677481" w:rsidRPr="00677481" w:rsidRDefault="00677481" w:rsidP="00677481">
      <w:pPr>
        <w:spacing w:beforeLines="50" w:before="156" w:line="300" w:lineRule="auto"/>
        <w:ind w:left="480"/>
        <w:rPr>
          <w:rFonts w:ascii="仿宋_GB2312" w:eastAsia="仿宋_GB2312"/>
          <w:sz w:val="24"/>
          <w:szCs w:val="24"/>
        </w:rPr>
      </w:pPr>
    </w:p>
    <w:p w14:paraId="0AFCBE34" w14:textId="77777777" w:rsidR="0009356A" w:rsidRPr="00677481" w:rsidRDefault="00E66B7D" w:rsidP="00693BB0">
      <w:pPr>
        <w:numPr>
          <w:ilvl w:val="0"/>
          <w:numId w:val="11"/>
        </w:numPr>
        <w:spacing w:beforeLines="50" w:before="156" w:line="300" w:lineRule="auto"/>
        <w:rPr>
          <w:rFonts w:ascii="仿宋_GB2312" w:eastAsia="仿宋_GB2312"/>
          <w:sz w:val="24"/>
          <w:szCs w:val="24"/>
        </w:rPr>
      </w:pPr>
      <w:r w:rsidRPr="00677481">
        <w:rPr>
          <w:rFonts w:ascii="仿宋_GB2312" w:eastAsia="仿宋_GB2312" w:hint="eastAsia"/>
          <w:sz w:val="24"/>
          <w:szCs w:val="24"/>
        </w:rPr>
        <w:t>博士生导师可以根据博士生学位论文选题情况自行确定是否</w:t>
      </w:r>
      <w:r w:rsidRPr="00677481">
        <w:rPr>
          <w:rFonts w:ascii="仿宋_GB2312" w:eastAsia="仿宋_GB2312"/>
          <w:sz w:val="24"/>
          <w:szCs w:val="24"/>
        </w:rPr>
        <w:t>进行开题查新，</w:t>
      </w:r>
      <w:r w:rsidRPr="00677481">
        <w:rPr>
          <w:rFonts w:ascii="仿宋_GB2312" w:eastAsia="仿宋_GB2312" w:hint="eastAsia"/>
          <w:sz w:val="24"/>
          <w:szCs w:val="24"/>
        </w:rPr>
        <w:t>博士学位论文开题查新报告</w:t>
      </w:r>
      <w:r w:rsidR="00151B26">
        <w:rPr>
          <w:rFonts w:ascii="仿宋_GB2312" w:eastAsia="仿宋_GB2312" w:hint="eastAsia"/>
          <w:sz w:val="24"/>
          <w:szCs w:val="24"/>
        </w:rPr>
        <w:t>应</w:t>
      </w:r>
      <w:r w:rsidRPr="00677481">
        <w:rPr>
          <w:rFonts w:ascii="仿宋_GB2312" w:eastAsia="仿宋_GB2312" w:hint="eastAsia"/>
          <w:sz w:val="24"/>
          <w:szCs w:val="24"/>
        </w:rPr>
        <w:t>由查新工作站提供。</w:t>
      </w:r>
    </w:p>
    <w:p w14:paraId="1D197FCC" w14:textId="77777777" w:rsidR="000E2D8F" w:rsidRDefault="00BE40D1" w:rsidP="00677481">
      <w:pPr>
        <w:spacing w:beforeLines="50" w:before="156" w:line="300" w:lineRule="auto"/>
        <w:ind w:left="480"/>
        <w:rPr>
          <w:rFonts w:eastAsia="仿宋_GB2312"/>
          <w:sz w:val="24"/>
          <w:szCs w:val="24"/>
        </w:rPr>
      </w:pPr>
      <w:r>
        <w:rPr>
          <w:rFonts w:eastAsia="仿宋_GB2312" w:hint="eastAsia"/>
          <w:sz w:val="24"/>
          <w:szCs w:val="24"/>
        </w:rPr>
        <w:t>T</w:t>
      </w:r>
      <w:r w:rsidR="00CA409D" w:rsidRPr="00677481">
        <w:rPr>
          <w:rFonts w:eastAsia="仿宋_GB2312"/>
          <w:sz w:val="24"/>
          <w:szCs w:val="24"/>
        </w:rPr>
        <w:t xml:space="preserve">he supervisor </w:t>
      </w:r>
      <w:r>
        <w:rPr>
          <w:rFonts w:eastAsia="仿宋_GB2312"/>
          <w:sz w:val="24"/>
          <w:szCs w:val="24"/>
        </w:rPr>
        <w:t xml:space="preserve">should decide, based on the proposed topics, </w:t>
      </w:r>
      <w:r w:rsidR="00CA409D" w:rsidRPr="00677481">
        <w:rPr>
          <w:rFonts w:eastAsia="仿宋_GB2312"/>
          <w:sz w:val="24"/>
          <w:szCs w:val="24"/>
        </w:rPr>
        <w:t xml:space="preserve">whether a novelty assessment report is needed or not, </w:t>
      </w:r>
      <w:r w:rsidR="00D44B01" w:rsidRPr="00677481">
        <w:rPr>
          <w:rFonts w:eastAsia="仿宋_GB2312"/>
          <w:sz w:val="24"/>
          <w:szCs w:val="24"/>
        </w:rPr>
        <w:t>which should be conducted by an authorized novelty assessment department</w:t>
      </w:r>
      <w:r w:rsidR="000E2D8F" w:rsidRPr="00677481">
        <w:rPr>
          <w:rFonts w:eastAsia="仿宋_GB2312"/>
          <w:sz w:val="24"/>
          <w:szCs w:val="24"/>
        </w:rPr>
        <w:t>.</w:t>
      </w:r>
    </w:p>
    <w:p w14:paraId="764883B5" w14:textId="77777777" w:rsidR="00677481" w:rsidRPr="00677481" w:rsidRDefault="00677481" w:rsidP="00677481">
      <w:pPr>
        <w:spacing w:beforeLines="50" w:before="156" w:line="300" w:lineRule="auto"/>
        <w:ind w:left="480"/>
        <w:rPr>
          <w:rFonts w:ascii="仿宋_GB2312" w:eastAsia="仿宋_GB2312"/>
          <w:sz w:val="24"/>
          <w:szCs w:val="24"/>
        </w:rPr>
      </w:pPr>
    </w:p>
    <w:p w14:paraId="56F1A559" w14:textId="77777777" w:rsidR="000E2D8F" w:rsidRPr="00677481" w:rsidRDefault="00E66B7D" w:rsidP="00693BB0">
      <w:pPr>
        <w:numPr>
          <w:ilvl w:val="0"/>
          <w:numId w:val="11"/>
        </w:numPr>
        <w:spacing w:beforeLines="50" w:before="156" w:line="300" w:lineRule="auto"/>
        <w:ind w:left="480" w:hangingChars="200" w:hanging="480"/>
        <w:rPr>
          <w:rFonts w:eastAsia="仿宋_GB2312"/>
          <w:sz w:val="24"/>
          <w:szCs w:val="24"/>
        </w:rPr>
      </w:pPr>
      <w:r w:rsidRPr="00677481">
        <w:rPr>
          <w:rFonts w:ascii="仿宋_GB2312" w:eastAsia="仿宋_GB2312" w:hint="eastAsia"/>
          <w:sz w:val="24"/>
          <w:szCs w:val="24"/>
        </w:rPr>
        <w:t>开题报告通过后，分别由研究生、导师、学科各存档一份。</w:t>
      </w:r>
    </w:p>
    <w:p w14:paraId="0F612512" w14:textId="77777777" w:rsidR="000E2D8F" w:rsidRDefault="008818F7" w:rsidP="00677481">
      <w:pPr>
        <w:spacing w:beforeLines="50" w:before="156" w:line="300" w:lineRule="auto"/>
        <w:ind w:left="480"/>
        <w:rPr>
          <w:rFonts w:eastAsia="仿宋_GB2312"/>
          <w:sz w:val="24"/>
          <w:szCs w:val="24"/>
        </w:rPr>
      </w:pPr>
      <w:r w:rsidRPr="00677481">
        <w:rPr>
          <w:rFonts w:eastAsia="仿宋_GB2312"/>
          <w:sz w:val="24"/>
          <w:szCs w:val="24"/>
        </w:rPr>
        <w:t xml:space="preserve">Upon passing the dissertation proposal, three copies of this form should be prepared, one for each of the </w:t>
      </w:r>
      <w:r w:rsidR="000E2D8F" w:rsidRPr="00677481">
        <w:rPr>
          <w:rFonts w:eastAsia="仿宋_GB2312"/>
          <w:sz w:val="24"/>
          <w:szCs w:val="24"/>
        </w:rPr>
        <w:t xml:space="preserve">doctoral candidate, </w:t>
      </w:r>
      <w:r w:rsidR="000E2D8F" w:rsidRPr="00677481">
        <w:rPr>
          <w:rFonts w:eastAsia="仿宋_GB2312" w:hint="eastAsia"/>
          <w:sz w:val="24"/>
          <w:szCs w:val="24"/>
        </w:rPr>
        <w:t xml:space="preserve">the </w:t>
      </w:r>
      <w:r w:rsidR="000E2D8F" w:rsidRPr="00677481">
        <w:rPr>
          <w:rFonts w:eastAsia="仿宋_GB2312"/>
          <w:sz w:val="24"/>
          <w:szCs w:val="24"/>
        </w:rPr>
        <w:t xml:space="preserve">supervisor, and </w:t>
      </w:r>
      <w:r w:rsidR="000E2D8F" w:rsidRPr="00677481">
        <w:rPr>
          <w:rFonts w:eastAsia="仿宋_GB2312" w:hint="eastAsia"/>
          <w:sz w:val="24"/>
          <w:szCs w:val="24"/>
        </w:rPr>
        <w:t xml:space="preserve">the </w:t>
      </w:r>
      <w:bookmarkStart w:id="2" w:name="OLE_LINK3"/>
      <w:bookmarkStart w:id="3" w:name="OLE_LINK4"/>
      <w:r w:rsidRPr="00677481">
        <w:rPr>
          <w:rFonts w:eastAsia="仿宋_GB2312"/>
          <w:sz w:val="24"/>
          <w:szCs w:val="24"/>
        </w:rPr>
        <w:t xml:space="preserve">academic </w:t>
      </w:r>
      <w:r w:rsidR="000E2D8F" w:rsidRPr="00677481">
        <w:rPr>
          <w:rFonts w:eastAsia="仿宋_GB2312"/>
          <w:sz w:val="24"/>
          <w:szCs w:val="24"/>
        </w:rPr>
        <w:t>discipline</w:t>
      </w:r>
      <w:bookmarkEnd w:id="2"/>
      <w:bookmarkEnd w:id="3"/>
      <w:r w:rsidR="000E2D8F" w:rsidRPr="00677481">
        <w:rPr>
          <w:rFonts w:eastAsia="仿宋_GB2312"/>
          <w:sz w:val="24"/>
          <w:szCs w:val="24"/>
        </w:rPr>
        <w:t>.</w:t>
      </w:r>
    </w:p>
    <w:p w14:paraId="1CD7DFEF" w14:textId="77777777" w:rsidR="00677481" w:rsidRPr="00677481" w:rsidRDefault="00677481" w:rsidP="00677481">
      <w:pPr>
        <w:spacing w:beforeLines="50" w:before="156" w:line="300" w:lineRule="auto"/>
        <w:ind w:left="480"/>
        <w:rPr>
          <w:rFonts w:eastAsia="仿宋_GB2312"/>
          <w:sz w:val="24"/>
          <w:szCs w:val="24"/>
        </w:rPr>
      </w:pPr>
    </w:p>
    <w:p w14:paraId="20B696BD" w14:textId="77777777" w:rsidR="000B081C" w:rsidRPr="00677481" w:rsidRDefault="001606D9" w:rsidP="00693BB0">
      <w:pPr>
        <w:numPr>
          <w:ilvl w:val="0"/>
          <w:numId w:val="11"/>
        </w:numPr>
        <w:spacing w:beforeLines="50" w:before="156" w:line="300" w:lineRule="auto"/>
        <w:ind w:left="480" w:hangingChars="200" w:hanging="480"/>
        <w:rPr>
          <w:rFonts w:eastAsia="仿宋_GB2312"/>
          <w:sz w:val="24"/>
          <w:szCs w:val="24"/>
        </w:rPr>
      </w:pPr>
      <w:r w:rsidRPr="004D7214">
        <w:rPr>
          <w:rFonts w:ascii="仿宋_GB2312" w:eastAsia="仿宋_GB2312" w:hint="eastAsia"/>
          <w:color w:val="000000" w:themeColor="text1"/>
          <w:sz w:val="24"/>
          <w:szCs w:val="24"/>
        </w:rPr>
        <w:t>医学院</w:t>
      </w:r>
      <w:r w:rsidR="00844780" w:rsidRPr="004D7214">
        <w:rPr>
          <w:rFonts w:ascii="仿宋_GB2312" w:eastAsia="仿宋_GB2312" w:hint="eastAsia"/>
          <w:color w:val="000000" w:themeColor="text1"/>
          <w:sz w:val="24"/>
          <w:szCs w:val="24"/>
        </w:rPr>
        <w:t>研究生</w:t>
      </w:r>
      <w:r w:rsidR="000B081C" w:rsidRPr="004D7214">
        <w:rPr>
          <w:rFonts w:ascii="仿宋_GB2312" w:eastAsia="仿宋_GB2312"/>
          <w:color w:val="000000" w:themeColor="text1"/>
          <w:sz w:val="24"/>
          <w:szCs w:val="24"/>
        </w:rPr>
        <w:t>如果</w:t>
      </w:r>
      <w:r w:rsidR="00C32EE0" w:rsidRPr="004D7214">
        <w:rPr>
          <w:rFonts w:ascii="仿宋_GB2312" w:eastAsia="仿宋_GB2312" w:hint="eastAsia"/>
          <w:color w:val="000000" w:themeColor="text1"/>
          <w:sz w:val="24"/>
          <w:szCs w:val="24"/>
        </w:rPr>
        <w:t>以</w:t>
      </w:r>
      <w:r w:rsidR="000B081C" w:rsidRPr="004D7214">
        <w:rPr>
          <w:rFonts w:ascii="仿宋_GB2312" w:eastAsia="仿宋_GB2312"/>
          <w:color w:val="000000" w:themeColor="text1"/>
          <w:sz w:val="24"/>
          <w:szCs w:val="24"/>
        </w:rPr>
        <w:t>函评</w:t>
      </w:r>
      <w:r w:rsidR="00844780" w:rsidRPr="004D7214">
        <w:rPr>
          <w:rFonts w:ascii="仿宋_GB2312" w:eastAsia="仿宋_GB2312" w:hint="eastAsia"/>
          <w:color w:val="000000" w:themeColor="text1"/>
          <w:sz w:val="24"/>
          <w:szCs w:val="24"/>
        </w:rPr>
        <w:t>形式</w:t>
      </w:r>
      <w:r w:rsidR="00C32EE0" w:rsidRPr="004D7214">
        <w:rPr>
          <w:rFonts w:ascii="仿宋_GB2312" w:eastAsia="仿宋_GB2312" w:hint="eastAsia"/>
          <w:color w:val="000000" w:themeColor="text1"/>
          <w:sz w:val="24"/>
          <w:szCs w:val="24"/>
        </w:rPr>
        <w:t>开题</w:t>
      </w:r>
      <w:r w:rsidR="000B081C" w:rsidRPr="004D7214">
        <w:rPr>
          <w:rFonts w:ascii="仿宋_GB2312" w:eastAsia="仿宋_GB2312" w:hint="eastAsia"/>
          <w:color w:val="000000" w:themeColor="text1"/>
          <w:sz w:val="24"/>
          <w:szCs w:val="24"/>
        </w:rPr>
        <w:t>，开</w:t>
      </w:r>
      <w:r w:rsidR="000B081C" w:rsidRPr="00677481">
        <w:rPr>
          <w:rFonts w:ascii="仿宋_GB2312" w:eastAsia="仿宋_GB2312" w:hint="eastAsia"/>
          <w:sz w:val="24"/>
          <w:szCs w:val="24"/>
        </w:rPr>
        <w:t>题</w:t>
      </w:r>
      <w:r w:rsidR="000B081C" w:rsidRPr="00677481">
        <w:rPr>
          <w:rFonts w:ascii="仿宋_GB2312" w:eastAsia="仿宋_GB2312"/>
          <w:sz w:val="24"/>
          <w:szCs w:val="24"/>
        </w:rPr>
        <w:t>地点</w:t>
      </w:r>
      <w:r w:rsidR="000B081C" w:rsidRPr="00677481">
        <w:rPr>
          <w:rFonts w:ascii="仿宋_GB2312" w:eastAsia="仿宋_GB2312" w:hint="eastAsia"/>
          <w:sz w:val="24"/>
          <w:szCs w:val="24"/>
        </w:rPr>
        <w:t>请填写</w:t>
      </w:r>
      <w:r w:rsidR="000B081C" w:rsidRPr="00677481">
        <w:rPr>
          <w:rFonts w:ascii="仿宋_GB2312" w:eastAsia="仿宋_GB2312"/>
          <w:sz w:val="24"/>
          <w:szCs w:val="24"/>
        </w:rPr>
        <w:t>“</w:t>
      </w:r>
      <w:r w:rsidR="000B081C" w:rsidRPr="00677481">
        <w:rPr>
          <w:rFonts w:ascii="仿宋_GB2312" w:eastAsia="仿宋_GB2312" w:hint="eastAsia"/>
          <w:sz w:val="24"/>
          <w:szCs w:val="24"/>
        </w:rPr>
        <w:t>函评”，专家组组长签名由导师签名</w:t>
      </w:r>
      <w:r w:rsidR="00C32EE0">
        <w:rPr>
          <w:rFonts w:ascii="仿宋_GB2312" w:eastAsia="仿宋_GB2312" w:hint="eastAsia"/>
          <w:sz w:val="24"/>
          <w:szCs w:val="24"/>
        </w:rPr>
        <w:t>。</w:t>
      </w:r>
    </w:p>
    <w:p w14:paraId="17C18C02" w14:textId="77777777" w:rsidR="0009356A" w:rsidRDefault="00C90C97" w:rsidP="00677481">
      <w:pPr>
        <w:spacing w:beforeLines="50" w:before="156" w:line="300" w:lineRule="auto"/>
        <w:ind w:left="480"/>
        <w:rPr>
          <w:rFonts w:eastAsia="仿宋_GB2312"/>
          <w:sz w:val="24"/>
          <w:szCs w:val="24"/>
        </w:rPr>
      </w:pPr>
      <w:r>
        <w:rPr>
          <w:rFonts w:eastAsia="仿宋_GB2312"/>
          <w:sz w:val="24"/>
          <w:szCs w:val="24"/>
        </w:rPr>
        <w:t>For students in the School of Medicine, i</w:t>
      </w:r>
      <w:r w:rsidR="008818F7" w:rsidRPr="00677481">
        <w:rPr>
          <w:rFonts w:eastAsia="仿宋_GB2312"/>
          <w:sz w:val="24"/>
          <w:szCs w:val="24"/>
        </w:rPr>
        <w:t xml:space="preserve">f the dissertation proposal is conducted via </w:t>
      </w:r>
      <w:r w:rsidR="000B081C" w:rsidRPr="00677481">
        <w:rPr>
          <w:rFonts w:eastAsia="仿宋_GB2312"/>
          <w:sz w:val="24"/>
          <w:szCs w:val="24"/>
        </w:rPr>
        <w:t xml:space="preserve">peer review, the “Proposal </w:t>
      </w:r>
      <w:r w:rsidR="008818F7" w:rsidRPr="00677481">
        <w:rPr>
          <w:rFonts w:eastAsia="仿宋_GB2312"/>
          <w:sz w:val="24"/>
          <w:szCs w:val="24"/>
        </w:rPr>
        <w:t>venue</w:t>
      </w:r>
      <w:r w:rsidR="000B081C" w:rsidRPr="00677481">
        <w:rPr>
          <w:rFonts w:eastAsia="仿宋_GB2312"/>
          <w:sz w:val="24"/>
          <w:szCs w:val="24"/>
        </w:rPr>
        <w:t xml:space="preserve">” shall be filled with “peer review” and the “Signature of </w:t>
      </w:r>
      <w:r w:rsidR="008818F7" w:rsidRPr="00677481">
        <w:rPr>
          <w:rFonts w:eastAsia="仿宋_GB2312"/>
          <w:sz w:val="24"/>
          <w:szCs w:val="24"/>
        </w:rPr>
        <w:t>Committee Chair</w:t>
      </w:r>
      <w:r w:rsidR="000B081C" w:rsidRPr="00677481">
        <w:rPr>
          <w:rFonts w:eastAsia="仿宋_GB2312"/>
          <w:sz w:val="24"/>
          <w:szCs w:val="24"/>
        </w:rPr>
        <w:t>” shall be signed by the supervisor.</w:t>
      </w:r>
    </w:p>
    <w:p w14:paraId="7724D6CE" w14:textId="77777777" w:rsidR="00F146F8" w:rsidRDefault="00F146F8" w:rsidP="00677481">
      <w:pPr>
        <w:spacing w:beforeLines="50" w:before="156" w:line="300" w:lineRule="auto"/>
        <w:ind w:left="480"/>
        <w:rPr>
          <w:rFonts w:eastAsia="仿宋_GB2312"/>
          <w:sz w:val="24"/>
          <w:szCs w:val="24"/>
        </w:rPr>
      </w:pPr>
    </w:p>
    <w:p w14:paraId="5B5191DF" w14:textId="77777777" w:rsidR="00425654" w:rsidRDefault="00425654">
      <w:pPr>
        <w:snapToGrid w:val="0"/>
        <w:sectPr w:rsidR="00425654">
          <w:footerReference w:type="even" r:id="rId11"/>
          <w:footerReference w:type="default" r:id="rId12"/>
          <w:footerReference w:type="first" r:id="rId13"/>
          <w:pgSz w:w="11906" w:h="16838" w:code="9"/>
          <w:pgMar w:top="1418" w:right="1588" w:bottom="1418" w:left="1588" w:header="851" w:footer="851" w:gutter="0"/>
          <w:cols w:space="425"/>
          <w:docGrid w:type="lines" w:linePitch="312"/>
        </w:sectPr>
      </w:pPr>
    </w:p>
    <w:p w14:paraId="63560DB9" w14:textId="77777777" w:rsidR="00571A6D" w:rsidRPr="003C30F8" w:rsidRDefault="003A3355" w:rsidP="003A3355">
      <w:pPr>
        <w:numPr>
          <w:ilvl w:val="0"/>
          <w:numId w:val="10"/>
        </w:numPr>
        <w:spacing w:line="360" w:lineRule="auto"/>
        <w:jc w:val="left"/>
        <w:rPr>
          <w:rFonts w:eastAsia="仿宋_GB2312"/>
          <w:b/>
          <w:sz w:val="28"/>
          <w:szCs w:val="28"/>
        </w:rPr>
      </w:pPr>
      <w:r w:rsidRPr="003C30F8">
        <w:rPr>
          <w:rFonts w:eastAsia="仿宋_GB2312"/>
          <w:b/>
          <w:sz w:val="28"/>
          <w:szCs w:val="28"/>
        </w:rPr>
        <w:lastRenderedPageBreak/>
        <w:t>开题报告</w:t>
      </w:r>
      <w:r w:rsidR="00D94902" w:rsidRPr="003C30F8">
        <w:rPr>
          <w:rFonts w:eastAsia="仿宋_GB2312"/>
          <w:b/>
          <w:sz w:val="28"/>
          <w:szCs w:val="28"/>
        </w:rPr>
        <w:t>正文</w:t>
      </w:r>
      <w:r w:rsidR="00571A6D" w:rsidRPr="003C30F8">
        <w:rPr>
          <w:rFonts w:eastAsia="仿宋_GB2312"/>
          <w:b/>
          <w:sz w:val="28"/>
          <w:szCs w:val="28"/>
        </w:rPr>
        <w:t xml:space="preserve"> </w:t>
      </w:r>
      <w:r w:rsidRPr="003C30F8">
        <w:rPr>
          <w:rFonts w:eastAsia="仿宋_GB2312"/>
          <w:b/>
          <w:sz w:val="28"/>
          <w:szCs w:val="28"/>
        </w:rPr>
        <w:t>Thesis/Dissertation Proposal Report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6520"/>
      </w:tblGrid>
      <w:tr w:rsidR="00AF0A1E" w:rsidRPr="00B64204" w14:paraId="2D2FD7F4" w14:textId="77777777" w:rsidTr="00CD63BF">
        <w:trPr>
          <w:jc w:val="center"/>
        </w:trPr>
        <w:tc>
          <w:tcPr>
            <w:tcW w:w="2127" w:type="dxa"/>
            <w:shd w:val="clear" w:color="auto" w:fill="auto"/>
            <w:vAlign w:val="center"/>
          </w:tcPr>
          <w:p w14:paraId="7945AD7E" w14:textId="77777777" w:rsidR="00AF0A1E" w:rsidRPr="00B64204" w:rsidRDefault="00AF0A1E" w:rsidP="00B64204">
            <w:pPr>
              <w:spacing w:line="360" w:lineRule="auto"/>
              <w:rPr>
                <w:rFonts w:eastAsia="仿宋_GB2312"/>
                <w:sz w:val="24"/>
              </w:rPr>
            </w:pPr>
            <w:permStart w:id="1745439350" w:edGrp="everyone" w:colFirst="1" w:colLast="1"/>
            <w:r w:rsidRPr="00B64204">
              <w:rPr>
                <w:rFonts w:eastAsia="仿宋_GB2312"/>
                <w:sz w:val="24"/>
              </w:rPr>
              <w:t>论文题目</w:t>
            </w:r>
          </w:p>
          <w:p w14:paraId="011DBD01" w14:textId="77777777" w:rsidR="00AF0A1E" w:rsidRPr="00B64204" w:rsidRDefault="00AF0A1E" w:rsidP="00B64204">
            <w:pPr>
              <w:spacing w:line="360" w:lineRule="auto"/>
              <w:rPr>
                <w:rFonts w:eastAsia="仿宋_GB2312"/>
                <w:sz w:val="24"/>
              </w:rPr>
            </w:pPr>
            <w:r w:rsidRPr="00B64204">
              <w:rPr>
                <w:rFonts w:eastAsia="仿宋_GB2312"/>
                <w:sz w:val="24"/>
              </w:rPr>
              <w:t>Proposed Title</w:t>
            </w:r>
          </w:p>
        </w:tc>
        <w:tc>
          <w:tcPr>
            <w:tcW w:w="6520" w:type="dxa"/>
            <w:shd w:val="clear" w:color="auto" w:fill="auto"/>
            <w:vAlign w:val="center"/>
          </w:tcPr>
          <w:p w14:paraId="6CE87726" w14:textId="198B5403" w:rsidR="00AF0A1E" w:rsidRPr="004F4F40" w:rsidRDefault="002633C6" w:rsidP="004A701C">
            <w:pPr>
              <w:spacing w:line="360" w:lineRule="auto"/>
              <w:rPr>
                <w:rFonts w:eastAsia="华文仿宋"/>
                <w:b/>
                <w:sz w:val="24"/>
              </w:rPr>
            </w:pPr>
            <w:r>
              <w:rPr>
                <w:rFonts w:eastAsia="华文仿宋" w:hint="eastAsia"/>
                <w:b/>
                <w:sz w:val="24"/>
              </w:rPr>
              <w:t>基于高精度地图和多传感器融合的智能车定位导航系统研究</w:t>
            </w:r>
          </w:p>
        </w:tc>
      </w:tr>
      <w:permEnd w:id="1745439350"/>
      <w:tr w:rsidR="004D2790" w:rsidRPr="00B64204" w14:paraId="4B06034D" w14:textId="77777777" w:rsidTr="00B64204">
        <w:trPr>
          <w:jc w:val="center"/>
        </w:trPr>
        <w:tc>
          <w:tcPr>
            <w:tcW w:w="2127" w:type="dxa"/>
            <w:shd w:val="clear" w:color="auto" w:fill="auto"/>
            <w:vAlign w:val="center"/>
          </w:tcPr>
          <w:p w14:paraId="509496E9" w14:textId="77777777" w:rsidR="00FD3782" w:rsidRPr="00B64204" w:rsidRDefault="004D2790" w:rsidP="00B64204">
            <w:pPr>
              <w:spacing w:line="360" w:lineRule="auto"/>
              <w:rPr>
                <w:rFonts w:eastAsia="仿宋_GB2312"/>
                <w:sz w:val="24"/>
              </w:rPr>
            </w:pPr>
            <w:r w:rsidRPr="00B64204">
              <w:rPr>
                <w:rFonts w:eastAsia="仿宋_GB2312"/>
                <w:sz w:val="24"/>
              </w:rPr>
              <w:t>研究课题来源</w:t>
            </w:r>
          </w:p>
          <w:p w14:paraId="6F6E5031" w14:textId="77777777" w:rsidR="004D2790" w:rsidRPr="00B64204" w:rsidRDefault="004D2790" w:rsidP="00B64204">
            <w:pPr>
              <w:spacing w:line="360" w:lineRule="auto"/>
              <w:rPr>
                <w:rFonts w:eastAsia="仿宋_GB2312"/>
                <w:sz w:val="24"/>
              </w:rPr>
            </w:pPr>
            <w:r w:rsidRPr="00B64204">
              <w:rPr>
                <w:rFonts w:eastAsia="仿宋_GB2312"/>
                <w:sz w:val="24"/>
              </w:rPr>
              <w:t>Source of Research Project</w:t>
            </w:r>
          </w:p>
        </w:tc>
        <w:tc>
          <w:tcPr>
            <w:tcW w:w="6520" w:type="dxa"/>
            <w:shd w:val="clear" w:color="auto" w:fill="auto"/>
          </w:tcPr>
          <w:p w14:paraId="7607690D" w14:textId="77777777" w:rsidR="0047071D" w:rsidRDefault="0047071D" w:rsidP="00B64204">
            <w:pPr>
              <w:spacing w:line="300" w:lineRule="auto"/>
              <w:jc w:val="left"/>
              <w:rPr>
                <w:rFonts w:ascii="华文仿宋" w:eastAsia="华文仿宋" w:hAnsi="华文仿宋"/>
                <w:sz w:val="24"/>
              </w:rPr>
            </w:pPr>
            <w:r>
              <w:rPr>
                <w:rFonts w:ascii="华文仿宋" w:eastAsia="华文仿宋" w:hAnsi="华文仿宋"/>
                <w:sz w:val="24"/>
              </w:rPr>
              <w:t>请在合适选项前画</w:t>
            </w:r>
            <w:r>
              <w:rPr>
                <w:rFonts w:ascii="华文仿宋" w:eastAsia="华文仿宋" w:hAnsi="华文仿宋" w:hint="eastAsia"/>
                <w:sz w:val="24"/>
              </w:rPr>
              <w:t>√</w:t>
            </w:r>
            <w:r w:rsidRPr="005F2D7C">
              <w:rPr>
                <w:rFonts w:eastAsia="华文仿宋"/>
                <w:sz w:val="24"/>
              </w:rPr>
              <w:t xml:space="preserve"> Please select proper options by </w:t>
            </w:r>
            <w:r>
              <w:rPr>
                <w:rFonts w:ascii="华文仿宋" w:eastAsia="华文仿宋" w:hAnsi="华文仿宋"/>
                <w:sz w:val="24"/>
              </w:rPr>
              <w:t>“</w:t>
            </w:r>
            <w:r>
              <w:rPr>
                <w:rFonts w:ascii="华文仿宋" w:eastAsia="华文仿宋" w:hAnsi="华文仿宋" w:hint="eastAsia"/>
                <w:sz w:val="24"/>
              </w:rPr>
              <w:t>√</w:t>
            </w:r>
            <w:r>
              <w:rPr>
                <w:rFonts w:ascii="华文仿宋" w:eastAsia="华文仿宋" w:hAnsi="华文仿宋"/>
                <w:sz w:val="24"/>
              </w:rPr>
              <w:t>”</w:t>
            </w:r>
            <w:r>
              <w:rPr>
                <w:rFonts w:ascii="华文仿宋" w:eastAsia="华文仿宋" w:hAnsi="华文仿宋" w:hint="eastAsia"/>
                <w:sz w:val="24"/>
              </w:rPr>
              <w:t>.</w:t>
            </w:r>
          </w:p>
          <w:permStart w:id="60104055" w:edGrp="everyone"/>
          <w:p w14:paraId="1555FE4D" w14:textId="77777777" w:rsidR="004D2790" w:rsidRDefault="008A0BEF" w:rsidP="00B64204">
            <w:pPr>
              <w:spacing w:line="300" w:lineRule="auto"/>
              <w:jc w:val="left"/>
              <w:rPr>
                <w:rFonts w:eastAsia="仿宋_GB2312"/>
                <w:sz w:val="24"/>
              </w:rPr>
            </w:pPr>
            <w:sdt>
              <w:sdtPr>
                <w:rPr>
                  <w:rFonts w:ascii="华文仿宋" w:eastAsia="华文仿宋" w:hAnsi="华文仿宋"/>
                  <w:sz w:val="24"/>
                </w:rPr>
                <w:alias w:val="source"/>
                <w:tag w:val="source"/>
                <w:id w:val="1349448350"/>
                <w:lock w:val="sdtLocked"/>
                <w14:checkbox>
                  <w14:checked w14:val="0"/>
                  <w14:checkedState w14:val="221A" w14:font="宋体"/>
                  <w14:uncheckedState w14:val="2610" w14:font="MS Gothic"/>
                </w14:checkbox>
              </w:sdtPr>
              <w:sdtContent>
                <w:r w:rsidR="004B5AD7">
                  <w:rPr>
                    <w:rFonts w:ascii="MS Gothic" w:eastAsia="MS Gothic" w:hAnsi="MS Gothic" w:hint="eastAsia"/>
                    <w:sz w:val="24"/>
                  </w:rPr>
                  <w:t>☐</w:t>
                </w:r>
              </w:sdtContent>
            </w:sdt>
            <w:permEnd w:id="60104055"/>
            <w:r w:rsidR="004D2790" w:rsidRPr="00B64204">
              <w:rPr>
                <w:rFonts w:ascii="华文仿宋" w:eastAsia="华文仿宋" w:hAnsi="华文仿宋"/>
                <w:sz w:val="24"/>
              </w:rPr>
              <w:t xml:space="preserve"> 国家自然科学基金课题</w:t>
            </w:r>
            <w:r w:rsidR="004D2790" w:rsidRPr="00B64204">
              <w:rPr>
                <w:rFonts w:eastAsia="仿宋_GB2312"/>
                <w:sz w:val="24"/>
              </w:rPr>
              <w:t xml:space="preserve"> NSFC Research Grants</w:t>
            </w:r>
          </w:p>
          <w:permStart w:id="186518715" w:edGrp="everyone"/>
          <w:p w14:paraId="1F099D14" w14:textId="77777777" w:rsidR="008001C8" w:rsidRPr="008001C8" w:rsidRDefault="008A0BEF" w:rsidP="008001C8">
            <w:pPr>
              <w:spacing w:line="300" w:lineRule="auto"/>
              <w:jc w:val="left"/>
              <w:rPr>
                <w:rFonts w:eastAsia="仿宋_GB2312"/>
                <w:sz w:val="24"/>
              </w:rPr>
            </w:pPr>
            <w:sdt>
              <w:sdtPr>
                <w:rPr>
                  <w:rFonts w:ascii="华文仿宋" w:eastAsia="华文仿宋" w:hAnsi="华文仿宋"/>
                  <w:sz w:val="24"/>
                </w:rPr>
                <w:alias w:val="source"/>
                <w:tag w:val="source"/>
                <w:id w:val="-944311502"/>
                <w14:checkbox>
                  <w14:checked w14:val="0"/>
                  <w14:checkedState w14:val="221A" w14:font="宋体"/>
                  <w14:uncheckedState w14:val="2610" w14:font="MS Gothic"/>
                </w14:checkbox>
              </w:sdtPr>
              <w:sdtContent>
                <w:r w:rsidR="008001C8">
                  <w:rPr>
                    <w:rFonts w:ascii="MS Gothic" w:eastAsia="MS Gothic" w:hAnsi="MS Gothic" w:hint="eastAsia"/>
                    <w:sz w:val="24"/>
                  </w:rPr>
                  <w:t>☐</w:t>
                </w:r>
              </w:sdtContent>
            </w:sdt>
            <w:permEnd w:id="186518715"/>
            <w:r w:rsidR="008001C8">
              <w:rPr>
                <w:rFonts w:ascii="华文仿宋" w:eastAsia="华文仿宋" w:hAnsi="华文仿宋"/>
                <w:sz w:val="24"/>
              </w:rPr>
              <w:t xml:space="preserve"> </w:t>
            </w:r>
            <w:r w:rsidR="008001C8" w:rsidRPr="008001C8">
              <w:rPr>
                <w:rFonts w:ascii="华文仿宋" w:eastAsia="华文仿宋" w:hAnsi="华文仿宋" w:hint="eastAsia"/>
                <w:sz w:val="24"/>
              </w:rPr>
              <w:t>国家社会科学基金</w:t>
            </w:r>
            <w:r w:rsidR="008001C8">
              <w:rPr>
                <w:rFonts w:ascii="华文仿宋" w:eastAsia="华文仿宋" w:hAnsi="华文仿宋" w:hint="eastAsia"/>
                <w:sz w:val="24"/>
              </w:rPr>
              <w:t xml:space="preserve"> </w:t>
            </w:r>
            <w:r w:rsidR="008001C8" w:rsidRPr="008001C8">
              <w:rPr>
                <w:rFonts w:eastAsia="仿宋_GB2312" w:hint="eastAsia"/>
                <w:sz w:val="24"/>
              </w:rPr>
              <w:t>National Social Science Fund of China</w:t>
            </w:r>
          </w:p>
          <w:permStart w:id="1107243075" w:edGrp="everyone"/>
          <w:p w14:paraId="4EDBB838" w14:textId="77777777" w:rsidR="004D2790" w:rsidRPr="00B64204" w:rsidRDefault="008A0BEF" w:rsidP="00B64204">
            <w:pPr>
              <w:spacing w:line="300" w:lineRule="auto"/>
              <w:jc w:val="left"/>
              <w:rPr>
                <w:rFonts w:ascii="华文仿宋" w:eastAsia="华文仿宋" w:hAnsi="华文仿宋"/>
                <w:sz w:val="24"/>
              </w:rPr>
            </w:pPr>
            <w:sdt>
              <w:sdtPr>
                <w:rPr>
                  <w:rFonts w:ascii="华文仿宋" w:eastAsia="华文仿宋" w:hAnsi="华文仿宋"/>
                  <w:sz w:val="24"/>
                </w:rPr>
                <w:alias w:val="source"/>
                <w:tag w:val="source"/>
                <w:id w:val="226734177"/>
                <w14:checkbox>
                  <w14:checked w14:val="0"/>
                  <w14:checkedState w14:val="221A" w14:font="宋体"/>
                  <w14:uncheckedState w14:val="2610" w14:font="MS Gothic"/>
                </w14:checkbox>
              </w:sdtPr>
              <w:sdtContent>
                <w:r w:rsidR="00A77AEB">
                  <w:rPr>
                    <w:rFonts w:ascii="MS Gothic" w:eastAsia="MS Gothic" w:hAnsi="MS Gothic" w:hint="eastAsia"/>
                    <w:sz w:val="24"/>
                  </w:rPr>
                  <w:t>☐</w:t>
                </w:r>
              </w:sdtContent>
            </w:sdt>
            <w:permEnd w:id="1107243075"/>
            <w:r w:rsidR="00A77AEB">
              <w:rPr>
                <w:rFonts w:ascii="华文仿宋" w:eastAsia="华文仿宋" w:hAnsi="华文仿宋"/>
                <w:sz w:val="24"/>
              </w:rPr>
              <w:t xml:space="preserve"> 国</w:t>
            </w:r>
            <w:r w:rsidR="004D2790" w:rsidRPr="00B64204">
              <w:rPr>
                <w:rFonts w:ascii="华文仿宋" w:eastAsia="华文仿宋" w:hAnsi="华文仿宋"/>
                <w:sz w:val="24"/>
              </w:rPr>
              <w:t xml:space="preserve">家重大科研专项 </w:t>
            </w:r>
            <w:r w:rsidR="004D2790" w:rsidRPr="00B64204">
              <w:rPr>
                <w:rFonts w:eastAsia="仿宋_GB2312"/>
                <w:sz w:val="24"/>
              </w:rPr>
              <w:t>National Key Research Project</w:t>
            </w:r>
            <w:r w:rsidR="00FD3782" w:rsidRPr="00B64204">
              <w:rPr>
                <w:rFonts w:eastAsia="仿宋_GB2312" w:hint="eastAsia"/>
                <w:sz w:val="24"/>
              </w:rPr>
              <w:t>s</w:t>
            </w:r>
          </w:p>
          <w:permStart w:id="1403325212" w:edGrp="everyone"/>
          <w:p w14:paraId="5E371FC6" w14:textId="12462CB6" w:rsidR="004D2790" w:rsidRPr="00B64204" w:rsidRDefault="008A0BEF" w:rsidP="00B64204">
            <w:pPr>
              <w:spacing w:line="300" w:lineRule="auto"/>
              <w:jc w:val="left"/>
              <w:rPr>
                <w:rFonts w:ascii="华文仿宋" w:eastAsia="华文仿宋" w:hAnsi="华文仿宋"/>
                <w:sz w:val="24"/>
              </w:rPr>
            </w:pPr>
            <w:sdt>
              <w:sdtPr>
                <w:rPr>
                  <w:rFonts w:ascii="华文仿宋" w:eastAsia="华文仿宋" w:hAnsi="华文仿宋"/>
                  <w:sz w:val="24"/>
                </w:rPr>
                <w:alias w:val="source"/>
                <w:tag w:val="source"/>
                <w:id w:val="-1716879390"/>
                <w14:checkbox>
                  <w14:checked w14:val="0"/>
                  <w14:checkedState w14:val="221A" w14:font="宋体"/>
                  <w14:uncheckedState w14:val="2610" w14:font="MS Gothic"/>
                </w14:checkbox>
              </w:sdtPr>
              <w:sdtContent>
                <w:r w:rsidR="004A701C">
                  <w:rPr>
                    <w:rFonts w:ascii="MS Gothic" w:eastAsia="MS Gothic" w:hAnsi="MS Gothic" w:hint="eastAsia"/>
                    <w:sz w:val="24"/>
                  </w:rPr>
                  <w:t>☐</w:t>
                </w:r>
              </w:sdtContent>
            </w:sdt>
            <w:permEnd w:id="1403325212"/>
            <w:r w:rsidR="00A77AEB">
              <w:rPr>
                <w:rFonts w:ascii="华文仿宋" w:eastAsia="华文仿宋" w:hAnsi="华文仿宋"/>
                <w:sz w:val="24"/>
              </w:rPr>
              <w:t xml:space="preserve"> 其</w:t>
            </w:r>
            <w:r w:rsidR="004D2790" w:rsidRPr="00B64204">
              <w:rPr>
                <w:rFonts w:ascii="华文仿宋" w:eastAsia="华文仿宋" w:hAnsi="华文仿宋"/>
                <w:sz w:val="24"/>
              </w:rPr>
              <w:t xml:space="preserve">它纵向科研课题 </w:t>
            </w:r>
            <w:r w:rsidR="004D2790" w:rsidRPr="00B64204">
              <w:rPr>
                <w:rFonts w:eastAsia="仿宋_GB2312"/>
                <w:sz w:val="24"/>
              </w:rPr>
              <w:t>Other Governmental Research Grants</w:t>
            </w:r>
          </w:p>
          <w:permStart w:id="1693202407" w:edGrp="everyone"/>
          <w:p w14:paraId="03CACA32" w14:textId="0F320E76" w:rsidR="004D2790" w:rsidRPr="00B64204" w:rsidRDefault="008A0BEF" w:rsidP="00B64204">
            <w:pPr>
              <w:spacing w:line="300" w:lineRule="auto"/>
              <w:jc w:val="left"/>
              <w:rPr>
                <w:rFonts w:ascii="华文仿宋" w:eastAsia="华文仿宋" w:hAnsi="华文仿宋"/>
                <w:sz w:val="24"/>
              </w:rPr>
            </w:pPr>
            <w:sdt>
              <w:sdtPr>
                <w:rPr>
                  <w:rFonts w:ascii="华文仿宋" w:eastAsia="华文仿宋" w:hAnsi="华文仿宋"/>
                  <w:sz w:val="24"/>
                </w:rPr>
                <w:alias w:val="source"/>
                <w:tag w:val="source"/>
                <w:id w:val="723414340"/>
                <w14:checkbox>
                  <w14:checked w14:val="0"/>
                  <w14:checkedState w14:val="221A" w14:font="宋体"/>
                  <w14:uncheckedState w14:val="2610" w14:font="MS Gothic"/>
                </w14:checkbox>
              </w:sdtPr>
              <w:sdtContent>
                <w:r w:rsidR="00C16B19">
                  <w:rPr>
                    <w:rFonts w:ascii="MS Gothic" w:eastAsia="MS Gothic" w:hAnsi="MS Gothic" w:hint="eastAsia"/>
                    <w:sz w:val="24"/>
                  </w:rPr>
                  <w:t>☐</w:t>
                </w:r>
              </w:sdtContent>
            </w:sdt>
            <w:permEnd w:id="1693202407"/>
            <w:r w:rsidR="00A77AEB">
              <w:rPr>
                <w:rFonts w:ascii="华文仿宋" w:eastAsia="华文仿宋" w:hAnsi="华文仿宋"/>
                <w:sz w:val="24"/>
              </w:rPr>
              <w:t xml:space="preserve"> </w:t>
            </w:r>
            <w:r w:rsidR="005F2D7C">
              <w:rPr>
                <w:rFonts w:ascii="华文仿宋" w:eastAsia="华文仿宋" w:hAnsi="华文仿宋" w:hint="eastAsia"/>
                <w:sz w:val="24"/>
              </w:rPr>
              <w:t>企</w:t>
            </w:r>
            <w:r w:rsidR="004D2790" w:rsidRPr="00B64204">
              <w:rPr>
                <w:rFonts w:ascii="华文仿宋" w:eastAsia="华文仿宋" w:hAnsi="华文仿宋"/>
                <w:sz w:val="24"/>
              </w:rPr>
              <w:t>业横向课题</w:t>
            </w:r>
            <w:r w:rsidR="004D2790" w:rsidRPr="00B64204">
              <w:rPr>
                <w:rFonts w:eastAsia="仿宋_GB2312"/>
                <w:sz w:val="24"/>
              </w:rPr>
              <w:t xml:space="preserve"> R&amp;D Projects from Industry</w:t>
            </w:r>
          </w:p>
          <w:permStart w:id="791509664" w:edGrp="everyone"/>
          <w:p w14:paraId="15BB9CC9" w14:textId="76F5FD52" w:rsidR="004D2790" w:rsidRDefault="008A0BEF" w:rsidP="00B64204">
            <w:pPr>
              <w:spacing w:line="300" w:lineRule="auto"/>
              <w:jc w:val="left"/>
              <w:rPr>
                <w:rFonts w:eastAsia="仿宋_GB2312"/>
                <w:sz w:val="24"/>
              </w:rPr>
            </w:pPr>
            <w:sdt>
              <w:sdtPr>
                <w:rPr>
                  <w:rFonts w:ascii="华文仿宋" w:eastAsia="华文仿宋" w:hAnsi="华文仿宋"/>
                  <w:sz w:val="24"/>
                </w:rPr>
                <w:alias w:val="source"/>
                <w:tag w:val="source"/>
                <w:id w:val="990681279"/>
                <w14:checkbox>
                  <w14:checked w14:val="1"/>
                  <w14:checkedState w14:val="221A" w14:font="宋体"/>
                  <w14:uncheckedState w14:val="2610" w14:font="MS Gothic"/>
                </w14:checkbox>
              </w:sdtPr>
              <w:sdtContent>
                <w:r w:rsidR="00AF0A1E">
                  <w:rPr>
                    <w:rFonts w:ascii="宋体" w:hAnsi="宋体" w:hint="eastAsia"/>
                    <w:sz w:val="24"/>
                  </w:rPr>
                  <w:t>√</w:t>
                </w:r>
              </w:sdtContent>
            </w:sdt>
            <w:permEnd w:id="791509664"/>
            <w:r w:rsidR="00A77AEB">
              <w:rPr>
                <w:rFonts w:ascii="华文仿宋" w:eastAsia="华文仿宋" w:hAnsi="华文仿宋"/>
                <w:sz w:val="24"/>
              </w:rPr>
              <w:t xml:space="preserve"> 自</w:t>
            </w:r>
            <w:r w:rsidR="004D2790" w:rsidRPr="00B64204">
              <w:rPr>
                <w:rFonts w:ascii="华文仿宋" w:eastAsia="华文仿宋" w:hAnsi="华文仿宋"/>
                <w:sz w:val="24"/>
              </w:rPr>
              <w:t xml:space="preserve">拟课题 </w:t>
            </w:r>
            <w:r w:rsidR="004D2790" w:rsidRPr="00B64204">
              <w:rPr>
                <w:rFonts w:eastAsia="仿宋_GB2312"/>
                <w:sz w:val="24"/>
              </w:rPr>
              <w:t>Self-proposed Project</w:t>
            </w:r>
          </w:p>
          <w:permStart w:id="2147160214" w:edGrp="everyone"/>
          <w:p w14:paraId="597A7C79" w14:textId="77777777" w:rsidR="001326FF" w:rsidRPr="001326FF" w:rsidRDefault="008A0BEF" w:rsidP="00B64204">
            <w:pPr>
              <w:spacing w:line="300" w:lineRule="auto"/>
              <w:jc w:val="left"/>
              <w:rPr>
                <w:rFonts w:eastAsia="仿宋_GB2312"/>
                <w:sz w:val="24"/>
              </w:rPr>
            </w:pPr>
            <w:sdt>
              <w:sdtPr>
                <w:rPr>
                  <w:rFonts w:ascii="华文仿宋" w:eastAsia="华文仿宋" w:hAnsi="华文仿宋"/>
                  <w:sz w:val="24"/>
                </w:rPr>
                <w:alias w:val="source"/>
                <w:tag w:val="source"/>
                <w:id w:val="-705103836"/>
                <w14:checkbox>
                  <w14:checked w14:val="0"/>
                  <w14:checkedState w14:val="221A" w14:font="宋体"/>
                  <w14:uncheckedState w14:val="2610" w14:font="MS Gothic"/>
                </w14:checkbox>
              </w:sdtPr>
              <w:sdtContent>
                <w:r w:rsidR="001326FF">
                  <w:rPr>
                    <w:rFonts w:ascii="MS Gothic" w:eastAsia="MS Gothic" w:hAnsi="MS Gothic" w:hint="eastAsia"/>
                    <w:sz w:val="24"/>
                  </w:rPr>
                  <w:t>☐</w:t>
                </w:r>
              </w:sdtContent>
            </w:sdt>
            <w:permEnd w:id="2147160214"/>
            <w:r w:rsidR="001326FF">
              <w:rPr>
                <w:rFonts w:ascii="华文仿宋" w:eastAsia="华文仿宋" w:hAnsi="华文仿宋"/>
                <w:sz w:val="24"/>
              </w:rPr>
              <w:t xml:space="preserve"> </w:t>
            </w:r>
            <w:r w:rsidR="001326FF">
              <w:rPr>
                <w:rFonts w:ascii="华文仿宋" w:eastAsia="华文仿宋" w:hAnsi="华文仿宋" w:hint="eastAsia"/>
                <w:sz w:val="24"/>
              </w:rPr>
              <w:t xml:space="preserve">其它 </w:t>
            </w:r>
            <w:r w:rsidR="001326FF" w:rsidRPr="001326FF">
              <w:rPr>
                <w:rFonts w:eastAsia="仿宋_GB2312" w:hint="eastAsia"/>
                <w:sz w:val="24"/>
              </w:rPr>
              <w:t xml:space="preserve">Other </w:t>
            </w:r>
            <w:permStart w:id="577246923" w:edGrp="everyone"/>
            <w:r w:rsidR="001326FF" w:rsidRPr="001326FF">
              <w:rPr>
                <w:rFonts w:ascii="华文仿宋" w:eastAsia="华文仿宋" w:hAnsi="华文仿宋" w:hint="eastAsia"/>
                <w:sz w:val="24"/>
                <w:u w:val="single"/>
              </w:rPr>
              <w:t xml:space="preserve">                                    </w:t>
            </w:r>
            <w:permEnd w:id="577246923"/>
          </w:p>
        </w:tc>
      </w:tr>
    </w:tbl>
    <w:p w14:paraId="40B9768B" w14:textId="77777777" w:rsidR="002D5C52" w:rsidRPr="00847D47" w:rsidRDefault="00403ABE" w:rsidP="00847D47">
      <w:pPr>
        <w:numPr>
          <w:ilvl w:val="0"/>
          <w:numId w:val="4"/>
        </w:numPr>
        <w:spacing w:before="240" w:after="240"/>
        <w:rPr>
          <w:rFonts w:eastAsia="仿宋_GB2312"/>
          <w:b/>
          <w:sz w:val="24"/>
        </w:rPr>
      </w:pPr>
      <w:r w:rsidRPr="00847D47">
        <w:rPr>
          <w:rFonts w:eastAsia="仿宋_GB2312"/>
          <w:b/>
          <w:sz w:val="24"/>
        </w:rPr>
        <w:t>请综述</w:t>
      </w:r>
      <w:r w:rsidR="002D5C52" w:rsidRPr="00847D47">
        <w:rPr>
          <w:rFonts w:eastAsia="仿宋_GB2312"/>
          <w:b/>
          <w:sz w:val="24"/>
        </w:rPr>
        <w:t>课题</w:t>
      </w:r>
      <w:bookmarkStart w:id="4" w:name="OLE_LINK5"/>
      <w:bookmarkStart w:id="5" w:name="OLE_LINK6"/>
      <w:r w:rsidR="002D5C52" w:rsidRPr="00847D47">
        <w:rPr>
          <w:rFonts w:eastAsia="仿宋_GB2312"/>
          <w:b/>
          <w:sz w:val="24"/>
        </w:rPr>
        <w:t>国内外研究</w:t>
      </w:r>
      <w:r w:rsidRPr="00847D47">
        <w:rPr>
          <w:rFonts w:eastAsia="仿宋_GB2312"/>
          <w:b/>
          <w:sz w:val="24"/>
        </w:rPr>
        <w:t>进展、</w:t>
      </w:r>
      <w:r w:rsidR="002D5C52" w:rsidRPr="00847D47">
        <w:rPr>
          <w:rFonts w:eastAsia="仿宋_GB2312"/>
          <w:b/>
          <w:sz w:val="24"/>
        </w:rPr>
        <w:t>现状</w:t>
      </w:r>
      <w:bookmarkEnd w:id="4"/>
      <w:bookmarkEnd w:id="5"/>
      <w:r w:rsidRPr="00847D47">
        <w:rPr>
          <w:rFonts w:eastAsia="仿宋_GB2312"/>
          <w:b/>
          <w:sz w:val="24"/>
        </w:rPr>
        <w:t>、挑战与意义，可分节描述</w:t>
      </w:r>
      <w:r w:rsidR="00A77AEB">
        <w:rPr>
          <w:rFonts w:eastAsia="仿宋_GB2312" w:hint="eastAsia"/>
          <w:b/>
          <w:sz w:val="24"/>
        </w:rPr>
        <w:t>。</w:t>
      </w:r>
      <w:r w:rsidR="00A77AEB">
        <w:rPr>
          <w:rFonts w:eastAsia="仿宋_GB2312"/>
          <w:b/>
          <w:sz w:val="24"/>
        </w:rPr>
        <w:t>博士生不少于</w:t>
      </w:r>
      <w:r w:rsidR="00C83935">
        <w:rPr>
          <w:rFonts w:eastAsia="仿宋_GB2312"/>
          <w:b/>
          <w:sz w:val="24"/>
        </w:rPr>
        <w:t>10,</w:t>
      </w:r>
      <w:r w:rsidRPr="00847D47">
        <w:rPr>
          <w:rFonts w:eastAsia="仿宋_GB2312"/>
          <w:b/>
          <w:sz w:val="24"/>
        </w:rPr>
        <w:t>000</w:t>
      </w:r>
      <w:r w:rsidR="006246E9" w:rsidRPr="00847D47">
        <w:rPr>
          <w:rFonts w:eastAsia="仿宋_GB2312"/>
          <w:b/>
          <w:sz w:val="24"/>
        </w:rPr>
        <w:t>汉</w:t>
      </w:r>
      <w:r w:rsidRPr="00847D47">
        <w:rPr>
          <w:rFonts w:eastAsia="仿宋_GB2312"/>
          <w:b/>
          <w:sz w:val="24"/>
        </w:rPr>
        <w:t>字</w:t>
      </w:r>
      <w:r w:rsidR="00A77AEB">
        <w:rPr>
          <w:rFonts w:eastAsia="仿宋_GB2312" w:hint="eastAsia"/>
          <w:b/>
          <w:sz w:val="24"/>
        </w:rPr>
        <w:t>，</w:t>
      </w:r>
      <w:r w:rsidR="00A77AEB">
        <w:rPr>
          <w:rFonts w:eastAsia="仿宋_GB2312"/>
          <w:b/>
          <w:sz w:val="24"/>
        </w:rPr>
        <w:t>硕士生不少于</w:t>
      </w:r>
      <w:r w:rsidR="00A77AEB">
        <w:rPr>
          <w:rFonts w:eastAsia="仿宋_GB2312" w:hint="eastAsia"/>
          <w:b/>
          <w:sz w:val="24"/>
        </w:rPr>
        <w:t>5</w:t>
      </w:r>
      <w:r w:rsidR="00A77AEB">
        <w:rPr>
          <w:rFonts w:eastAsia="仿宋_GB2312"/>
          <w:b/>
          <w:sz w:val="24"/>
        </w:rPr>
        <w:t>,</w:t>
      </w:r>
      <w:r w:rsidR="00A77AEB">
        <w:rPr>
          <w:rFonts w:eastAsia="仿宋_GB2312" w:hint="eastAsia"/>
          <w:b/>
          <w:sz w:val="24"/>
        </w:rPr>
        <w:t>000</w:t>
      </w:r>
      <w:r w:rsidR="00A77AEB">
        <w:rPr>
          <w:rFonts w:eastAsia="仿宋_GB2312" w:hint="eastAsia"/>
          <w:b/>
          <w:sz w:val="24"/>
        </w:rPr>
        <w:t>汉字。</w:t>
      </w:r>
      <w:r w:rsidR="006246E9" w:rsidRPr="00847D47">
        <w:rPr>
          <w:rFonts w:eastAsia="仿宋_GB2312"/>
          <w:b/>
          <w:sz w:val="24"/>
        </w:rPr>
        <w:t>请在文中标注参考文献</w:t>
      </w:r>
      <w:r w:rsidRPr="00847D47">
        <w:rPr>
          <w:rFonts w:eastAsia="仿宋_GB2312"/>
          <w:b/>
          <w:sz w:val="24"/>
        </w:rPr>
        <w:t>。</w:t>
      </w:r>
      <w:r w:rsidRPr="00847D47">
        <w:rPr>
          <w:rFonts w:eastAsia="仿宋_GB2312"/>
          <w:b/>
          <w:sz w:val="24"/>
        </w:rPr>
        <w:t xml:space="preserve"> </w:t>
      </w:r>
      <w:r w:rsidR="005F2D7C">
        <w:rPr>
          <w:rFonts w:eastAsia="仿宋_GB2312"/>
          <w:b/>
          <w:sz w:val="24"/>
        </w:rPr>
        <w:t>Please review the frontier, current status, challenges and s</w:t>
      </w:r>
      <w:r w:rsidR="002D5C52" w:rsidRPr="00847D47">
        <w:rPr>
          <w:rFonts w:eastAsia="仿宋_GB2312"/>
          <w:b/>
          <w:sz w:val="24"/>
        </w:rPr>
        <w:t>ignificance of the research topic</w:t>
      </w:r>
      <w:r w:rsidR="005F2D7C">
        <w:rPr>
          <w:rFonts w:eastAsia="仿宋_GB2312"/>
          <w:b/>
          <w:sz w:val="24"/>
        </w:rPr>
        <w:t>.</w:t>
      </w:r>
      <w:r w:rsidR="006246E9" w:rsidRPr="00847D47">
        <w:rPr>
          <w:rFonts w:eastAsia="仿宋_GB2312"/>
          <w:b/>
          <w:sz w:val="24"/>
        </w:rPr>
        <w:t xml:space="preserve"> The citations should be marked in the context</w:t>
      </w:r>
      <w:r w:rsidR="005F2D7C">
        <w:rPr>
          <w:rFonts w:eastAsia="仿宋_GB2312"/>
          <w:b/>
          <w:sz w:val="24"/>
        </w:rPr>
        <w:t xml:space="preserve"> and listed in order at the end of this section</w:t>
      </w:r>
      <w:r w:rsidR="006246E9" w:rsidRPr="00847D47">
        <w:rPr>
          <w:rFonts w:eastAsia="仿宋_GB2312"/>
          <w:b/>
          <w:sz w:val="24"/>
        </w:rPr>
        <w:t xml:space="preserve">. No less than </w:t>
      </w:r>
      <w:r w:rsidR="00C83935">
        <w:rPr>
          <w:rFonts w:eastAsia="仿宋_GB2312"/>
          <w:b/>
          <w:sz w:val="24"/>
        </w:rPr>
        <w:t>8</w:t>
      </w:r>
      <w:r w:rsidR="00A77AEB">
        <w:rPr>
          <w:rFonts w:eastAsia="仿宋_GB2312"/>
          <w:b/>
          <w:sz w:val="24"/>
        </w:rPr>
        <w:t>,</w:t>
      </w:r>
      <w:r w:rsidR="006246E9" w:rsidRPr="00847D47">
        <w:rPr>
          <w:rFonts w:eastAsia="仿宋_GB2312"/>
          <w:b/>
          <w:sz w:val="24"/>
        </w:rPr>
        <w:t xml:space="preserve">000 words </w:t>
      </w:r>
      <w:r w:rsidR="00A77AEB">
        <w:rPr>
          <w:rFonts w:eastAsia="仿宋_GB2312"/>
          <w:b/>
          <w:sz w:val="24"/>
        </w:rPr>
        <w:t xml:space="preserve">for doctoral students and 4,000 words for master students </w:t>
      </w:r>
      <w:r w:rsidR="006246E9" w:rsidRPr="00847D47">
        <w:rPr>
          <w:rFonts w:eastAsia="仿宋_GB2312"/>
          <w:b/>
          <w:sz w:val="24"/>
        </w:rPr>
        <w:t xml:space="preserve">if </w:t>
      </w:r>
      <w:r w:rsidR="00153C40">
        <w:rPr>
          <w:rFonts w:eastAsia="仿宋_GB2312"/>
          <w:b/>
          <w:sz w:val="24"/>
        </w:rPr>
        <w:t xml:space="preserve">written </w:t>
      </w:r>
      <w:r w:rsidR="006246E9" w:rsidRPr="00847D47">
        <w:rPr>
          <w:rFonts w:eastAsia="仿宋_GB2312"/>
          <w:b/>
          <w:sz w:val="24"/>
        </w:rPr>
        <w:t>in English.</w:t>
      </w:r>
    </w:p>
    <w:p w14:paraId="1EB7C73D" w14:textId="4339578A" w:rsidR="00FD3C34" w:rsidRDefault="00FD3C34" w:rsidP="00FD3C34">
      <w:pPr>
        <w:snapToGrid w:val="0"/>
        <w:spacing w:beforeLines="50" w:before="156" w:line="300" w:lineRule="auto"/>
        <w:ind w:left="370" w:firstLineChars="200" w:firstLine="480"/>
        <w:jc w:val="left"/>
        <w:rPr>
          <w:rFonts w:eastAsia="华文楷体"/>
          <w:sz w:val="24"/>
        </w:rPr>
      </w:pPr>
      <w:permStart w:id="896671533" w:edGrp="everyone"/>
      <w:r w:rsidRPr="00FD3C34">
        <w:rPr>
          <w:rFonts w:eastAsia="华文楷体" w:hint="eastAsia"/>
          <w:sz w:val="24"/>
        </w:rPr>
        <w:t>随着城市化进程的加速，城市交通问题日益严重。智能车技术作为解决城市交通安全、效率等问题的有效手段而备受关注。城市环境是智</w:t>
      </w:r>
      <w:r>
        <w:rPr>
          <w:rFonts w:eastAsia="华文楷体" w:hint="eastAsia"/>
          <w:sz w:val="24"/>
        </w:rPr>
        <w:t>能车研究的趋势，它是一种半结构化的复杂环境</w:t>
      </w:r>
      <w:r w:rsidRPr="00FD3C34">
        <w:rPr>
          <w:rFonts w:eastAsia="华文楷体" w:hint="eastAsia"/>
          <w:sz w:val="24"/>
        </w:rPr>
        <w:t>。基于高精度</w:t>
      </w:r>
      <w:r w:rsidRPr="00FD3C34">
        <w:rPr>
          <w:rFonts w:eastAsia="华文楷体" w:hint="eastAsia"/>
          <w:sz w:val="24"/>
        </w:rPr>
        <w:t xml:space="preserve"> GPS</w:t>
      </w:r>
      <w:r w:rsidRPr="00FD3C34">
        <w:rPr>
          <w:rFonts w:eastAsia="华文楷体" w:hint="eastAsia"/>
          <w:sz w:val="24"/>
        </w:rPr>
        <w:t>、基于机器视觉或全景激光雷达等传统导航方法都因其固有的局限性，限制了智能车在城市环境下的广泛应用和发展。这些局限性包括：同一种导航方法无法覆盖全部导航区域、难以承受的传感器成本、导航的实时性和可靠性不高。因此找到一种能同时解决这三大主要问题的自主导航方法，对于智能车的应用发展有着重要的意义。</w:t>
      </w:r>
      <w:r w:rsidR="00B37457">
        <w:rPr>
          <w:rFonts w:eastAsia="华文楷体" w:hint="eastAsia"/>
          <w:sz w:val="24"/>
        </w:rPr>
        <w:t>而智能车的定位</w:t>
      </w:r>
    </w:p>
    <w:p w14:paraId="2605769C" w14:textId="0C5A176F" w:rsidR="002D5C52" w:rsidRDefault="00480631" w:rsidP="00BF6AA8">
      <w:pPr>
        <w:snapToGrid w:val="0"/>
        <w:spacing w:beforeLines="50" w:before="156" w:line="300" w:lineRule="auto"/>
        <w:ind w:firstLineChars="200" w:firstLine="480"/>
        <w:jc w:val="left"/>
        <w:rPr>
          <w:rFonts w:eastAsia="华文楷体"/>
          <w:sz w:val="24"/>
        </w:rPr>
      </w:pPr>
      <w:r>
        <w:rPr>
          <w:rFonts w:eastAsia="华文楷体" w:hint="eastAsia"/>
          <w:sz w:val="24"/>
        </w:rPr>
        <w:t>1.1</w:t>
      </w:r>
      <w:r>
        <w:rPr>
          <w:rFonts w:eastAsia="华文楷体" w:hint="eastAsia"/>
          <w:sz w:val="24"/>
        </w:rPr>
        <w:t>国内外研究进展与现状</w:t>
      </w:r>
    </w:p>
    <w:p w14:paraId="7741AB54" w14:textId="20A2245A" w:rsidR="00000181" w:rsidRDefault="00000181" w:rsidP="00BF6AA8">
      <w:pPr>
        <w:snapToGrid w:val="0"/>
        <w:spacing w:beforeLines="50" w:before="156" w:line="300" w:lineRule="auto"/>
        <w:ind w:firstLineChars="200" w:firstLine="480"/>
        <w:jc w:val="left"/>
        <w:rPr>
          <w:rFonts w:eastAsia="华文楷体" w:hint="eastAsia"/>
          <w:sz w:val="24"/>
        </w:rPr>
      </w:pPr>
      <w:ins w:id="6" w:author="程伟 李" w:date="2018-12-12T15:11:00Z">
        <w:r w:rsidRPr="00521182">
          <w:rPr>
            <w:rFonts w:ascii="仿宋_GB2312" w:eastAsia="仿宋_GB2312" w:hint="eastAsia"/>
            <w:sz w:val="24"/>
          </w:rPr>
          <w:t>从2</w:t>
        </w:r>
        <w:r w:rsidRPr="00521182">
          <w:rPr>
            <w:rFonts w:ascii="仿宋_GB2312" w:eastAsia="仿宋_GB2312"/>
            <w:sz w:val="24"/>
          </w:rPr>
          <w:t>0</w:t>
        </w:r>
        <w:r w:rsidRPr="00521182">
          <w:rPr>
            <w:rFonts w:ascii="仿宋_GB2312" w:eastAsia="仿宋_GB2312" w:hint="eastAsia"/>
            <w:sz w:val="24"/>
          </w:rPr>
          <w:t>世纪</w:t>
        </w:r>
      </w:ins>
      <w:ins w:id="7" w:author="程伟 李" w:date="2018-12-12T15:12:00Z">
        <w:r w:rsidRPr="00521182">
          <w:rPr>
            <w:rFonts w:ascii="仿宋_GB2312" w:eastAsia="仿宋_GB2312" w:hint="eastAsia"/>
            <w:sz w:val="24"/>
          </w:rPr>
          <w:t>7</w:t>
        </w:r>
        <w:r w:rsidRPr="00521182">
          <w:rPr>
            <w:rFonts w:ascii="仿宋_GB2312" w:eastAsia="仿宋_GB2312"/>
            <w:sz w:val="24"/>
          </w:rPr>
          <w:t>0</w:t>
        </w:r>
        <w:r w:rsidRPr="00521182">
          <w:rPr>
            <w:rFonts w:ascii="仿宋_GB2312" w:eastAsia="仿宋_GB2312" w:hint="eastAsia"/>
            <w:sz w:val="24"/>
          </w:rPr>
          <w:t>年代开始，国内外就开始了对自动驾驶汽车的研究，</w:t>
        </w:r>
      </w:ins>
      <w:ins w:id="8" w:author="程伟 李" w:date="2018-12-12T15:13:00Z">
        <w:r w:rsidRPr="00521182">
          <w:rPr>
            <w:rFonts w:ascii="仿宋_GB2312" w:eastAsia="仿宋_GB2312" w:hint="eastAsia"/>
            <w:sz w:val="24"/>
          </w:rPr>
          <w:t>从早期研究阶段的美国Carnegie-Mellon大学研制的NAVLAB自主车</w:t>
        </w:r>
      </w:ins>
      <w:ins w:id="9" w:author="程伟 李" w:date="2018-12-12T15:21:00Z">
        <w:r w:rsidRPr="00521182">
          <w:rPr>
            <w:rFonts w:ascii="仿宋_GB2312" w:eastAsia="仿宋_GB2312"/>
            <w:sz w:val="24"/>
          </w:rPr>
          <w:t>,</w:t>
        </w:r>
      </w:ins>
      <w:ins w:id="10" w:author="程伟 李" w:date="2018-12-12T15:23:00Z">
        <w:r w:rsidRPr="00521182">
          <w:rPr>
            <w:rFonts w:ascii="仿宋_GB2312" w:eastAsia="仿宋_GB2312" w:hint="eastAsia"/>
            <w:sz w:val="24"/>
          </w:rPr>
          <w:t>中国国防科大的</w:t>
        </w:r>
      </w:ins>
      <w:ins w:id="11" w:author="程伟 李" w:date="2018-12-12T15:24:00Z">
        <w:r w:rsidRPr="00521182">
          <w:rPr>
            <w:rFonts w:ascii="仿宋_GB2312" w:eastAsia="仿宋_GB2312" w:hint="eastAsia"/>
            <w:sz w:val="24"/>
          </w:rPr>
          <w:t>九十世纪初无人的车</w:t>
        </w:r>
      </w:ins>
      <w:ins w:id="12" w:author="程伟 李" w:date="2018-12-12T15:13:00Z">
        <w:r w:rsidRPr="00521182">
          <w:rPr>
            <w:rFonts w:ascii="仿宋_GB2312" w:eastAsia="仿宋_GB2312"/>
            <w:sz w:val="24"/>
          </w:rPr>
          <w:t>,</w:t>
        </w:r>
        <w:r w:rsidRPr="00521182">
          <w:rPr>
            <w:rFonts w:ascii="仿宋_GB2312" w:eastAsia="仿宋_GB2312" w:hint="eastAsia"/>
            <w:sz w:val="24"/>
          </w:rPr>
          <w:t>到</w:t>
        </w:r>
      </w:ins>
      <w:ins w:id="13" w:author="程伟 李" w:date="2018-12-12T15:14:00Z">
        <w:r w:rsidRPr="00521182">
          <w:rPr>
            <w:rFonts w:ascii="仿宋_GB2312" w:eastAsia="仿宋_GB2312" w:hint="eastAsia"/>
            <w:sz w:val="24"/>
          </w:rPr>
          <w:t>后来大量</w:t>
        </w:r>
      </w:ins>
      <w:ins w:id="14" w:author="程伟 李" w:date="2018-12-12T15:15:00Z">
        <w:r w:rsidRPr="00521182">
          <w:rPr>
            <w:rFonts w:ascii="仿宋_GB2312" w:eastAsia="仿宋_GB2312" w:hint="eastAsia"/>
            <w:sz w:val="24"/>
          </w:rPr>
          <w:t>研究成果的展示:D</w:t>
        </w:r>
        <w:r w:rsidRPr="00521182">
          <w:rPr>
            <w:rFonts w:ascii="仿宋_GB2312" w:eastAsia="仿宋_GB2312"/>
            <w:sz w:val="24"/>
          </w:rPr>
          <w:t>ARPA</w:t>
        </w:r>
        <w:r w:rsidRPr="00521182">
          <w:rPr>
            <w:rFonts w:ascii="仿宋_GB2312" w:eastAsia="仿宋_GB2312" w:hint="eastAsia"/>
            <w:sz w:val="24"/>
          </w:rPr>
          <w:t>挑战赛</w:t>
        </w:r>
      </w:ins>
      <w:ins w:id="15" w:author="程伟 李" w:date="2018-12-12T15:25:00Z">
        <w:r w:rsidRPr="00521182">
          <w:rPr>
            <w:rFonts w:ascii="仿宋_GB2312" w:eastAsia="仿宋_GB2312"/>
            <w:sz w:val="24"/>
          </w:rPr>
          <w:t>,</w:t>
        </w:r>
      </w:ins>
      <w:ins w:id="16" w:author="程伟 李" w:date="2018-12-12T15:17:00Z">
        <w:r w:rsidRPr="00521182">
          <w:rPr>
            <w:rFonts w:ascii="仿宋_GB2312" w:eastAsia="仿宋_GB2312" w:hint="eastAsia"/>
            <w:sz w:val="24"/>
          </w:rPr>
          <w:t>目前为止</w:t>
        </w:r>
      </w:ins>
      <w:ins w:id="17" w:author="程伟 李" w:date="2018-12-12T15:18:00Z">
        <w:r w:rsidRPr="00521182">
          <w:rPr>
            <w:rFonts w:ascii="仿宋_GB2312" w:eastAsia="仿宋_GB2312" w:hint="eastAsia"/>
            <w:sz w:val="24"/>
          </w:rPr>
          <w:t>，已经有广泛的研究成果</w:t>
        </w:r>
      </w:ins>
      <w:ins w:id="18" w:author="程伟 李" w:date="2018-12-12T15:27:00Z">
        <w:r w:rsidRPr="00521182">
          <w:rPr>
            <w:rFonts w:ascii="仿宋_GB2312" w:eastAsia="仿宋_GB2312" w:hint="eastAsia"/>
            <w:sz w:val="24"/>
          </w:rPr>
          <w:t>。在工业界和科技界，各企业也大力投入，国</w:t>
        </w:r>
      </w:ins>
      <w:ins w:id="19" w:author="程伟 李" w:date="2018-12-12T15:29:00Z">
        <w:r w:rsidRPr="00521182">
          <w:rPr>
            <w:rFonts w:ascii="仿宋_GB2312" w:eastAsia="仿宋_GB2312" w:hint="eastAsia"/>
            <w:sz w:val="24"/>
          </w:rPr>
          <w:t>外</w:t>
        </w:r>
      </w:ins>
      <w:ins w:id="20" w:author="程伟 李" w:date="2018-12-12T15:28:00Z">
        <w:r w:rsidRPr="00521182">
          <w:rPr>
            <w:rFonts w:ascii="仿宋_GB2312" w:eastAsia="仿宋_GB2312" w:hint="eastAsia"/>
            <w:sz w:val="24"/>
          </w:rPr>
          <w:t>车企如</w:t>
        </w:r>
      </w:ins>
      <w:ins w:id="21" w:author="程伟 李" w:date="2018-12-12T15:27:00Z">
        <w:r w:rsidRPr="00521182">
          <w:rPr>
            <w:rFonts w:ascii="仿宋_GB2312" w:eastAsia="仿宋_GB2312" w:hint="eastAsia"/>
            <w:sz w:val="24"/>
          </w:rPr>
          <w:t>通用</w:t>
        </w:r>
      </w:ins>
      <w:ins w:id="22" w:author="程伟 李" w:date="2018-12-12T15:29:00Z">
        <w:r w:rsidRPr="00521182">
          <w:rPr>
            <w:rFonts w:ascii="仿宋_GB2312" w:eastAsia="仿宋_GB2312" w:hint="eastAsia"/>
            <w:sz w:val="24"/>
          </w:rPr>
          <w:t>，在</w:t>
        </w:r>
        <w:r w:rsidRPr="00521182">
          <w:rPr>
            <w:rFonts w:ascii="仿宋_GB2312" w:eastAsia="仿宋_GB2312"/>
            <w:sz w:val="24"/>
          </w:rPr>
          <w:t>2012</w:t>
        </w:r>
        <w:r w:rsidRPr="00521182">
          <w:rPr>
            <w:rFonts w:ascii="仿宋_GB2312" w:eastAsia="仿宋_GB2312" w:hint="eastAsia"/>
            <w:sz w:val="24"/>
          </w:rPr>
          <w:t>年, 就宣布路试其辅助驾驶系统，</w:t>
        </w:r>
      </w:ins>
      <w:ins w:id="23" w:author="程伟 李" w:date="2018-12-12T15:30:00Z">
        <w:r w:rsidRPr="00521182">
          <w:rPr>
            <w:rFonts w:ascii="仿宋_GB2312" w:eastAsia="仿宋_GB2312" w:hint="eastAsia"/>
            <w:sz w:val="24"/>
          </w:rPr>
          <w:t>国内如上汽</w:t>
        </w:r>
      </w:ins>
      <w:ins w:id="24" w:author="程伟 李" w:date="2018-12-12T15:31:00Z">
        <w:r w:rsidRPr="00521182">
          <w:rPr>
            <w:rFonts w:ascii="仿宋_GB2312" w:eastAsia="仿宋_GB2312" w:hint="eastAsia"/>
            <w:sz w:val="24"/>
          </w:rPr>
          <w:t>、长安等也大力发展自动驾驶，</w:t>
        </w:r>
      </w:ins>
      <w:ins w:id="25" w:author="程伟 李" w:date="2018-12-12T15:29:00Z">
        <w:r w:rsidRPr="00521182">
          <w:rPr>
            <w:rFonts w:ascii="仿宋_GB2312" w:eastAsia="仿宋_GB2312" w:hint="eastAsia"/>
            <w:sz w:val="24"/>
          </w:rPr>
          <w:t>科技企业</w:t>
        </w:r>
      </w:ins>
      <w:ins w:id="26" w:author="程伟 李" w:date="2018-12-12T15:31:00Z">
        <w:r w:rsidRPr="00521182">
          <w:rPr>
            <w:rFonts w:ascii="仿宋_GB2312" w:eastAsia="仿宋_GB2312" w:hint="eastAsia"/>
            <w:sz w:val="24"/>
          </w:rPr>
          <w:t>国外如谷歌</w:t>
        </w:r>
      </w:ins>
      <w:ins w:id="27" w:author="程伟 李" w:date="2018-12-12T15:32:00Z">
        <w:r w:rsidRPr="00521182">
          <w:rPr>
            <w:rFonts w:ascii="仿宋_GB2312" w:eastAsia="仿宋_GB2312" w:hint="eastAsia"/>
            <w:sz w:val="24"/>
          </w:rPr>
          <w:t>专门成立</w:t>
        </w:r>
      </w:ins>
      <w:ins w:id="28" w:author="程伟 李" w:date="2018-12-12T16:10:00Z">
        <w:r w:rsidRPr="00521182">
          <w:rPr>
            <w:rFonts w:ascii="仿宋_GB2312" w:eastAsia="仿宋_GB2312"/>
            <w:sz w:val="24"/>
          </w:rPr>
          <w:t>W</w:t>
        </w:r>
      </w:ins>
      <w:ins w:id="29" w:author="程伟 李" w:date="2018-12-12T15:32:00Z">
        <w:r w:rsidRPr="00521182">
          <w:rPr>
            <w:rFonts w:ascii="仿宋_GB2312" w:eastAsia="仿宋_GB2312" w:hint="eastAsia"/>
            <w:sz w:val="24"/>
          </w:rPr>
          <w:t>aymo自动驾驶子公司，推出无人驾驶样车并</w:t>
        </w:r>
      </w:ins>
      <w:ins w:id="30" w:author="程伟 李" w:date="2018-12-12T16:10:00Z">
        <w:r w:rsidRPr="00521182">
          <w:rPr>
            <w:rFonts w:ascii="仿宋_GB2312" w:eastAsia="仿宋_GB2312" w:hint="eastAsia"/>
            <w:sz w:val="24"/>
          </w:rPr>
          <w:t>完成</w:t>
        </w:r>
      </w:ins>
      <w:ins w:id="31" w:author="程伟 李" w:date="2018-12-12T15:32:00Z">
        <w:r w:rsidRPr="00521182">
          <w:rPr>
            <w:rFonts w:ascii="仿宋_GB2312" w:eastAsia="仿宋_GB2312" w:hint="eastAsia"/>
            <w:sz w:val="24"/>
          </w:rPr>
          <w:t>大量路测，</w:t>
        </w:r>
      </w:ins>
      <w:ins w:id="32" w:author="程伟 李" w:date="2018-12-12T15:33:00Z">
        <w:r w:rsidRPr="00521182">
          <w:rPr>
            <w:rFonts w:ascii="仿宋_GB2312" w:eastAsia="仿宋_GB2312" w:hint="eastAsia"/>
            <w:sz w:val="24"/>
          </w:rPr>
          <w:lastRenderedPageBreak/>
          <w:t>国内科技企业如百度自动驾驶部门也</w:t>
        </w:r>
      </w:ins>
      <w:ins w:id="33" w:author="程伟 李" w:date="2018-12-12T15:35:00Z">
        <w:r w:rsidRPr="00521182">
          <w:rPr>
            <w:rFonts w:ascii="仿宋_GB2312" w:eastAsia="仿宋_GB2312" w:hint="eastAsia"/>
            <w:sz w:val="24"/>
          </w:rPr>
          <w:t>展示出</w:t>
        </w:r>
      </w:ins>
      <w:ins w:id="34" w:author="程伟 李" w:date="2018-12-12T15:33:00Z">
        <w:r w:rsidRPr="00521182">
          <w:rPr>
            <w:rFonts w:ascii="仿宋_GB2312" w:eastAsia="仿宋_GB2312" w:hint="eastAsia"/>
            <w:sz w:val="24"/>
          </w:rPr>
          <w:t>了大量的</w:t>
        </w:r>
      </w:ins>
      <w:ins w:id="35" w:author="程伟 李" w:date="2018-12-12T16:08:00Z">
        <w:r w:rsidRPr="00521182">
          <w:rPr>
            <w:rFonts w:ascii="仿宋_GB2312" w:eastAsia="仿宋_GB2312" w:hint="eastAsia"/>
            <w:sz w:val="24"/>
          </w:rPr>
          <w:t>自动驾驶</w:t>
        </w:r>
      </w:ins>
      <w:ins w:id="36" w:author="程伟 李" w:date="2018-12-12T15:33:00Z">
        <w:r w:rsidRPr="00521182">
          <w:rPr>
            <w:rFonts w:ascii="仿宋_GB2312" w:eastAsia="仿宋_GB2312" w:hint="eastAsia"/>
            <w:sz w:val="24"/>
          </w:rPr>
          <w:t>样车并且</w:t>
        </w:r>
      </w:ins>
      <w:ins w:id="37" w:author="程伟 李" w:date="2018-12-12T15:35:00Z">
        <w:r w:rsidRPr="00521182">
          <w:rPr>
            <w:rFonts w:ascii="仿宋_GB2312" w:eastAsia="仿宋_GB2312" w:hint="eastAsia"/>
            <w:sz w:val="24"/>
          </w:rPr>
          <w:t>与各高校和企业合作推出了Apollo</w:t>
        </w:r>
      </w:ins>
      <w:ins w:id="38" w:author="程伟 李" w:date="2018-12-12T15:34:00Z">
        <w:r w:rsidRPr="00521182">
          <w:rPr>
            <w:rFonts w:ascii="仿宋_GB2312" w:eastAsia="仿宋_GB2312" w:hint="eastAsia"/>
            <w:sz w:val="24"/>
          </w:rPr>
          <w:t>自动驾驶</w:t>
        </w:r>
      </w:ins>
      <w:ins w:id="39" w:author="程伟 李" w:date="2018-12-12T15:36:00Z">
        <w:r w:rsidRPr="00521182">
          <w:rPr>
            <w:rFonts w:ascii="仿宋_GB2312" w:eastAsia="仿宋_GB2312" w:hint="eastAsia"/>
            <w:sz w:val="24"/>
          </w:rPr>
          <w:t>解决方案。</w:t>
        </w:r>
      </w:ins>
      <w:r>
        <w:rPr>
          <w:rFonts w:ascii="仿宋_GB2312" w:eastAsia="仿宋_GB2312" w:hint="eastAsia"/>
          <w:sz w:val="24"/>
        </w:rPr>
        <w:t>在定位方案上面基本上都采用多传感器组合的方式，其中基于特征匹配的激光定位，视觉定位在其中扮演者重要的角色。</w:t>
      </w:r>
    </w:p>
    <w:p w14:paraId="0C1189AE" w14:textId="05B8CDC0" w:rsidR="00FD3C34" w:rsidRDefault="00FD3C34" w:rsidP="00BF6AA8">
      <w:pPr>
        <w:snapToGrid w:val="0"/>
        <w:spacing w:beforeLines="50" w:before="156" w:line="300" w:lineRule="auto"/>
        <w:ind w:firstLineChars="200" w:firstLine="480"/>
        <w:jc w:val="left"/>
        <w:rPr>
          <w:rFonts w:eastAsia="华文楷体"/>
          <w:sz w:val="24"/>
        </w:rPr>
      </w:pPr>
      <w:r>
        <w:rPr>
          <w:rFonts w:eastAsia="华文楷体" w:hint="eastAsia"/>
          <w:sz w:val="24"/>
        </w:rPr>
        <w:t>1.1.1</w:t>
      </w:r>
      <w:r>
        <w:rPr>
          <w:rFonts w:eastAsia="华文楷体" w:hint="eastAsia"/>
          <w:sz w:val="24"/>
        </w:rPr>
        <w:t>国内外智能车研究现状</w:t>
      </w:r>
    </w:p>
    <w:p w14:paraId="1DB9FD8B" w14:textId="77777777" w:rsidR="00000181" w:rsidRDefault="00000181" w:rsidP="00BF6AA8">
      <w:pPr>
        <w:snapToGrid w:val="0"/>
        <w:spacing w:beforeLines="50" w:before="156" w:line="300" w:lineRule="auto"/>
        <w:ind w:firstLineChars="200" w:firstLine="480"/>
        <w:jc w:val="left"/>
        <w:rPr>
          <w:rFonts w:eastAsia="华文楷体" w:hint="eastAsia"/>
          <w:sz w:val="24"/>
        </w:rPr>
      </w:pPr>
    </w:p>
    <w:p w14:paraId="338DB7F0" w14:textId="1862E76F" w:rsidR="00000181" w:rsidRDefault="00000181" w:rsidP="00BF6AA8">
      <w:pPr>
        <w:snapToGrid w:val="0"/>
        <w:spacing w:beforeLines="50" w:before="156" w:line="300" w:lineRule="auto"/>
        <w:ind w:firstLineChars="200" w:firstLine="480"/>
        <w:jc w:val="left"/>
        <w:rPr>
          <w:rFonts w:eastAsia="华文楷体" w:hint="eastAsia"/>
          <w:sz w:val="24"/>
        </w:rPr>
      </w:pPr>
      <w:r>
        <w:rPr>
          <w:rFonts w:eastAsia="华文楷体" w:hint="eastAsia"/>
          <w:sz w:val="24"/>
        </w:rPr>
        <w:t>1.1.2</w:t>
      </w:r>
      <w:r>
        <w:rPr>
          <w:rFonts w:eastAsia="华文楷体" w:hint="eastAsia"/>
          <w:sz w:val="24"/>
        </w:rPr>
        <w:t>典型的智能车定位算法研究现状</w:t>
      </w:r>
    </w:p>
    <w:p w14:paraId="75DFC98F" w14:textId="77777777" w:rsidR="00FD3C34" w:rsidRDefault="00FD3C34" w:rsidP="00BF6AA8">
      <w:pPr>
        <w:snapToGrid w:val="0"/>
        <w:spacing w:beforeLines="50" w:before="156" w:line="300" w:lineRule="auto"/>
        <w:ind w:firstLineChars="200" w:firstLine="480"/>
        <w:jc w:val="left"/>
        <w:rPr>
          <w:rFonts w:eastAsia="华文楷体" w:hint="eastAsia"/>
          <w:sz w:val="24"/>
        </w:rPr>
      </w:pPr>
    </w:p>
    <w:p w14:paraId="04D5255A" w14:textId="079E21D5" w:rsidR="00480631" w:rsidRDefault="00480631" w:rsidP="00BF6AA8">
      <w:pPr>
        <w:snapToGrid w:val="0"/>
        <w:spacing w:beforeLines="50" w:before="156" w:line="300" w:lineRule="auto"/>
        <w:ind w:firstLineChars="200" w:firstLine="480"/>
        <w:jc w:val="left"/>
        <w:rPr>
          <w:rFonts w:eastAsia="华文楷体"/>
          <w:sz w:val="24"/>
        </w:rPr>
      </w:pPr>
      <w:r>
        <w:rPr>
          <w:rFonts w:eastAsia="华文楷体"/>
          <w:sz w:val="24"/>
        </w:rPr>
        <w:tab/>
      </w:r>
      <w:r>
        <w:rPr>
          <w:rFonts w:eastAsia="华文楷体" w:hint="eastAsia"/>
          <w:sz w:val="24"/>
        </w:rPr>
        <w:t>无人驾驶的定位的方案介绍</w:t>
      </w:r>
      <w:r w:rsidR="00B84801">
        <w:rPr>
          <w:rFonts w:eastAsia="华文楷体" w:hint="eastAsia"/>
          <w:sz w:val="24"/>
        </w:rPr>
        <w:t xml:space="preserve">  </w:t>
      </w:r>
      <w:r w:rsidR="00B84801">
        <w:rPr>
          <w:rFonts w:eastAsia="华文楷体" w:hint="eastAsia"/>
          <w:sz w:val="24"/>
        </w:rPr>
        <w:t>有</w:t>
      </w:r>
      <w:r w:rsidR="00B84801">
        <w:rPr>
          <w:rFonts w:eastAsia="华文楷体" w:hint="eastAsia"/>
          <w:sz w:val="24"/>
        </w:rPr>
        <w:t>GPS</w:t>
      </w:r>
      <w:r w:rsidR="00B84801">
        <w:rPr>
          <w:rFonts w:eastAsia="华文楷体" w:hint="eastAsia"/>
          <w:sz w:val="24"/>
        </w:rPr>
        <w:t>、</w:t>
      </w:r>
      <w:r w:rsidR="00B84801">
        <w:rPr>
          <w:rFonts w:eastAsia="华文楷体" w:hint="eastAsia"/>
          <w:sz w:val="24"/>
        </w:rPr>
        <w:t>SLAM</w:t>
      </w:r>
    </w:p>
    <w:p w14:paraId="6802F882" w14:textId="677EEB4F" w:rsidR="00480631" w:rsidRDefault="00480631" w:rsidP="00BF6AA8">
      <w:pPr>
        <w:snapToGrid w:val="0"/>
        <w:spacing w:beforeLines="50" w:before="156" w:line="300" w:lineRule="auto"/>
        <w:ind w:firstLineChars="200" w:firstLine="480"/>
        <w:jc w:val="left"/>
        <w:rPr>
          <w:rFonts w:eastAsia="华文楷体"/>
          <w:sz w:val="24"/>
        </w:rPr>
      </w:pPr>
      <w:r>
        <w:rPr>
          <w:rFonts w:eastAsia="华文楷体"/>
          <w:sz w:val="24"/>
        </w:rPr>
        <w:tab/>
      </w:r>
      <w:r w:rsidR="00B84801">
        <w:rPr>
          <w:rFonts w:eastAsia="华文楷体" w:hint="eastAsia"/>
          <w:sz w:val="24"/>
        </w:rPr>
        <w:t>基于点云地图的定位</w:t>
      </w:r>
    </w:p>
    <w:p w14:paraId="0B162FE9" w14:textId="5C78446F" w:rsidR="00B84801" w:rsidRDefault="00B84801" w:rsidP="00B84801">
      <w:pPr>
        <w:snapToGrid w:val="0"/>
        <w:spacing w:beforeLines="50" w:before="156" w:line="300" w:lineRule="auto"/>
        <w:ind w:left="370" w:firstLineChars="200" w:firstLine="480"/>
        <w:jc w:val="left"/>
        <w:rPr>
          <w:rFonts w:eastAsia="华文楷体"/>
          <w:sz w:val="24"/>
        </w:rPr>
      </w:pPr>
      <w:r>
        <w:rPr>
          <w:rFonts w:eastAsia="华文楷体" w:hint="eastAsia"/>
          <w:sz w:val="24"/>
        </w:rPr>
        <w:t>基于摄像头与</w:t>
      </w:r>
      <w:r>
        <w:rPr>
          <w:rFonts w:eastAsia="华文楷体" w:hint="eastAsia"/>
          <w:sz w:val="24"/>
        </w:rPr>
        <w:t>GPS</w:t>
      </w:r>
      <w:r>
        <w:rPr>
          <w:rFonts w:eastAsia="华文楷体" w:hint="eastAsia"/>
          <w:sz w:val="24"/>
        </w:rPr>
        <w:t>地图的匹配</w:t>
      </w:r>
    </w:p>
    <w:p w14:paraId="0CE63C4E" w14:textId="342B332F" w:rsidR="00B84801" w:rsidRDefault="00B84801" w:rsidP="00B84801">
      <w:pPr>
        <w:snapToGrid w:val="0"/>
        <w:spacing w:beforeLines="50" w:before="156" w:line="300" w:lineRule="auto"/>
        <w:ind w:left="370" w:firstLineChars="200" w:firstLine="480"/>
        <w:jc w:val="left"/>
        <w:rPr>
          <w:rFonts w:eastAsia="华文楷体" w:hint="eastAsia"/>
          <w:sz w:val="24"/>
        </w:rPr>
      </w:pPr>
      <w:r>
        <w:rPr>
          <w:rFonts w:eastAsia="华文楷体" w:hint="eastAsia"/>
          <w:sz w:val="24"/>
        </w:rPr>
        <w:t>基于高精度地图的定位</w:t>
      </w:r>
    </w:p>
    <w:p w14:paraId="207AB97E" w14:textId="1B927ABF" w:rsidR="005B56E9" w:rsidRDefault="005B56E9" w:rsidP="005B56E9">
      <w:pPr>
        <w:snapToGrid w:val="0"/>
        <w:spacing w:beforeLines="50" w:before="156" w:line="300" w:lineRule="auto"/>
        <w:ind w:firstLineChars="200" w:firstLine="480"/>
        <w:jc w:val="left"/>
        <w:rPr>
          <w:rFonts w:eastAsia="华文楷体"/>
          <w:sz w:val="24"/>
        </w:rPr>
      </w:pPr>
      <w:r>
        <w:rPr>
          <w:rFonts w:eastAsia="华文楷体" w:hint="eastAsia"/>
          <w:sz w:val="24"/>
        </w:rPr>
        <w:t>王春香老师的学生在</w:t>
      </w:r>
      <w:r>
        <w:rPr>
          <w:rFonts w:eastAsia="华文楷体" w:hint="eastAsia"/>
          <w:sz w:val="24"/>
        </w:rPr>
        <w:t>2012</w:t>
      </w:r>
      <w:r>
        <w:rPr>
          <w:rFonts w:eastAsia="华文楷体" w:hint="eastAsia"/>
          <w:sz w:val="24"/>
        </w:rPr>
        <w:t>年利用摄像头实现了普通</w:t>
      </w:r>
      <w:r>
        <w:rPr>
          <w:rFonts w:eastAsia="华文楷体" w:hint="eastAsia"/>
          <w:sz w:val="24"/>
        </w:rPr>
        <w:t>GPS</w:t>
      </w:r>
      <w:r>
        <w:rPr>
          <w:rFonts w:eastAsia="华文楷体" w:hint="eastAsia"/>
          <w:sz w:val="24"/>
        </w:rPr>
        <w:t>下的导航，全局地图用的是路口的节点信息，路口识别用的是摄像头识别人行道</w:t>
      </w:r>
    </w:p>
    <w:p w14:paraId="5D7BB1C0" w14:textId="23134F75" w:rsidR="00FC7E85" w:rsidRDefault="00FC7E85" w:rsidP="005B56E9">
      <w:pPr>
        <w:snapToGrid w:val="0"/>
        <w:spacing w:beforeLines="50" w:before="156" w:line="300" w:lineRule="auto"/>
        <w:ind w:firstLineChars="200" w:firstLine="480"/>
        <w:jc w:val="left"/>
        <w:rPr>
          <w:rFonts w:eastAsia="华文楷体" w:hint="eastAsia"/>
          <w:sz w:val="24"/>
        </w:rPr>
      </w:pPr>
      <w:r>
        <w:rPr>
          <w:rFonts w:eastAsia="华文楷体" w:hint="eastAsia"/>
          <w:sz w:val="24"/>
        </w:rPr>
        <w:t>2011</w:t>
      </w:r>
      <w:r>
        <w:rPr>
          <w:rFonts w:eastAsia="华文楷体" w:hint="eastAsia"/>
          <w:sz w:val="24"/>
        </w:rPr>
        <w:t>年的智能车导航方案：主要是对路口的检测和路口的行为（转向、执行）进行了探究。</w:t>
      </w:r>
    </w:p>
    <w:p w14:paraId="2A392BB0" w14:textId="21F753F8" w:rsidR="00480631" w:rsidRDefault="00480631" w:rsidP="00BF6AA8">
      <w:pPr>
        <w:snapToGrid w:val="0"/>
        <w:spacing w:beforeLines="50" w:before="156" w:line="300" w:lineRule="auto"/>
        <w:ind w:firstLineChars="200" w:firstLine="480"/>
        <w:jc w:val="left"/>
        <w:rPr>
          <w:rFonts w:eastAsia="华文楷体" w:hint="eastAsia"/>
          <w:sz w:val="24"/>
        </w:rPr>
      </w:pPr>
      <w:r>
        <w:rPr>
          <w:rFonts w:eastAsia="华文楷体" w:hint="eastAsia"/>
          <w:sz w:val="24"/>
        </w:rPr>
        <w:t>1.2</w:t>
      </w:r>
      <w:r>
        <w:rPr>
          <w:rFonts w:eastAsia="华文楷体" w:hint="eastAsia"/>
          <w:sz w:val="24"/>
        </w:rPr>
        <w:t>研究挑战与意义</w:t>
      </w:r>
    </w:p>
    <w:p w14:paraId="3AA3F66B" w14:textId="77777777" w:rsidR="006246E9" w:rsidRPr="00A77AEB" w:rsidRDefault="006246E9" w:rsidP="00BF6AA8">
      <w:pPr>
        <w:snapToGrid w:val="0"/>
        <w:spacing w:beforeLines="50" w:before="156" w:line="300" w:lineRule="auto"/>
        <w:ind w:firstLineChars="200" w:firstLine="480"/>
        <w:jc w:val="left"/>
        <w:rPr>
          <w:rFonts w:eastAsia="华文楷体"/>
          <w:sz w:val="24"/>
        </w:rPr>
      </w:pPr>
    </w:p>
    <w:p w14:paraId="3F31461B" w14:textId="77777777" w:rsidR="006246E9" w:rsidRDefault="006246E9" w:rsidP="00BF6AA8">
      <w:pPr>
        <w:snapToGrid w:val="0"/>
        <w:spacing w:beforeLines="50" w:before="156" w:line="300" w:lineRule="auto"/>
        <w:ind w:firstLineChars="200" w:firstLine="480"/>
        <w:jc w:val="left"/>
        <w:rPr>
          <w:rFonts w:eastAsia="华文楷体"/>
          <w:sz w:val="24"/>
        </w:rPr>
      </w:pPr>
    </w:p>
    <w:permEnd w:id="896671533"/>
    <w:p w14:paraId="605B4E7A" w14:textId="77777777" w:rsidR="006246E9" w:rsidRDefault="006246E9" w:rsidP="006246E9">
      <w:pPr>
        <w:snapToGrid w:val="0"/>
        <w:ind w:firstLineChars="200" w:firstLine="480"/>
        <w:jc w:val="left"/>
        <w:rPr>
          <w:rFonts w:eastAsia="华文楷体"/>
          <w:sz w:val="24"/>
        </w:rPr>
      </w:pPr>
      <w:r>
        <w:rPr>
          <w:rFonts w:eastAsia="华文楷体"/>
          <w:sz w:val="24"/>
        </w:rPr>
        <w:t>参考文献</w:t>
      </w:r>
      <w:r>
        <w:rPr>
          <w:rFonts w:eastAsia="华文楷体" w:hint="eastAsia"/>
          <w:sz w:val="24"/>
        </w:rPr>
        <w:t xml:space="preserve"> Reference</w:t>
      </w:r>
      <w:r>
        <w:rPr>
          <w:rFonts w:eastAsia="华文楷体" w:hint="eastAsia"/>
          <w:sz w:val="24"/>
        </w:rPr>
        <w:t>：</w:t>
      </w:r>
    </w:p>
    <w:p w14:paraId="29DE81E7" w14:textId="77777777" w:rsidR="006246E9" w:rsidRDefault="006246E9" w:rsidP="009022EE">
      <w:pPr>
        <w:numPr>
          <w:ilvl w:val="0"/>
          <w:numId w:val="5"/>
        </w:numPr>
        <w:snapToGrid w:val="0"/>
        <w:jc w:val="left"/>
        <w:rPr>
          <w:rFonts w:eastAsia="华文楷体"/>
          <w:sz w:val="24"/>
        </w:rPr>
      </w:pPr>
      <w:permStart w:id="1940528309" w:edGrp="everyone"/>
      <w:r>
        <w:rPr>
          <w:rFonts w:eastAsia="华文楷体" w:hint="eastAsia"/>
          <w:sz w:val="24"/>
        </w:rPr>
        <w:t xml:space="preserve">Author List, </w:t>
      </w:r>
      <w:r w:rsidRPr="006246E9">
        <w:rPr>
          <w:rFonts w:eastAsia="华文楷体"/>
          <w:i/>
          <w:sz w:val="24"/>
        </w:rPr>
        <w:t xml:space="preserve">paper </w:t>
      </w:r>
      <w:r w:rsidRPr="006246E9">
        <w:rPr>
          <w:rFonts w:eastAsia="华文楷体" w:hint="eastAsia"/>
          <w:i/>
          <w:sz w:val="24"/>
        </w:rPr>
        <w:t>title</w:t>
      </w:r>
      <w:r>
        <w:rPr>
          <w:rFonts w:eastAsia="华文楷体" w:hint="eastAsia"/>
          <w:sz w:val="24"/>
        </w:rPr>
        <w:t xml:space="preserve">, Journal </w:t>
      </w:r>
      <w:r w:rsidRPr="006246E9">
        <w:rPr>
          <w:rFonts w:eastAsia="华文楷体" w:hint="eastAsia"/>
          <w:b/>
          <w:sz w:val="24"/>
        </w:rPr>
        <w:t>Volume</w:t>
      </w:r>
      <w:r>
        <w:rPr>
          <w:rFonts w:eastAsia="华文楷体" w:hint="eastAsia"/>
          <w:sz w:val="24"/>
        </w:rPr>
        <w:t>, pages, year.</w:t>
      </w:r>
      <w:r w:rsidR="009022EE">
        <w:rPr>
          <w:rFonts w:eastAsia="华文楷体"/>
          <w:sz w:val="24"/>
        </w:rPr>
        <w:t xml:space="preserve"> </w:t>
      </w:r>
      <w:r w:rsidR="009022EE">
        <w:rPr>
          <w:rFonts w:eastAsia="华文楷体"/>
          <w:sz w:val="24"/>
        </w:rPr>
        <w:t>（参考格式</w:t>
      </w:r>
      <w:r w:rsidR="009022EE">
        <w:rPr>
          <w:rFonts w:eastAsia="华文楷体" w:hint="eastAsia"/>
          <w:sz w:val="24"/>
        </w:rPr>
        <w:t>，</w:t>
      </w:r>
      <w:r w:rsidR="009022EE">
        <w:rPr>
          <w:rFonts w:eastAsia="华文楷体"/>
          <w:sz w:val="24"/>
        </w:rPr>
        <w:t>可不同</w:t>
      </w:r>
      <w:r w:rsidR="009022EE">
        <w:rPr>
          <w:rFonts w:eastAsia="华文楷体" w:hint="eastAsia"/>
          <w:sz w:val="24"/>
        </w:rPr>
        <w:t>，</w:t>
      </w:r>
      <w:r w:rsidR="009022EE">
        <w:rPr>
          <w:rFonts w:eastAsia="华文楷体"/>
          <w:sz w:val="24"/>
        </w:rPr>
        <w:t>但信息须完整</w:t>
      </w:r>
      <w:r w:rsidR="009022EE">
        <w:rPr>
          <w:rFonts w:eastAsia="华文楷体" w:hint="eastAsia"/>
          <w:sz w:val="24"/>
        </w:rPr>
        <w:t>、</w:t>
      </w:r>
      <w:r w:rsidR="009022EE">
        <w:rPr>
          <w:rFonts w:eastAsia="华文楷体"/>
          <w:sz w:val="24"/>
        </w:rPr>
        <w:t>规范</w:t>
      </w:r>
      <w:r w:rsidR="009022EE">
        <w:rPr>
          <w:rFonts w:eastAsia="华文楷体" w:hint="eastAsia"/>
          <w:sz w:val="24"/>
        </w:rPr>
        <w:t>。</w:t>
      </w:r>
      <w:r w:rsidR="009022EE">
        <w:rPr>
          <w:rFonts w:eastAsia="华文楷体" w:hint="eastAsia"/>
          <w:sz w:val="24"/>
        </w:rPr>
        <w:t>R</w:t>
      </w:r>
      <w:r w:rsidR="009022EE" w:rsidRPr="009022EE">
        <w:rPr>
          <w:rFonts w:eastAsia="华文楷体"/>
          <w:sz w:val="24"/>
        </w:rPr>
        <w:t>eference format</w:t>
      </w:r>
      <w:r w:rsidR="009022EE">
        <w:rPr>
          <w:rFonts w:eastAsia="华文楷体"/>
          <w:sz w:val="24"/>
        </w:rPr>
        <w:t>, could be different but all necessary information should be provided.</w:t>
      </w:r>
      <w:r w:rsidR="009022EE">
        <w:rPr>
          <w:rFonts w:eastAsia="华文楷体" w:hint="eastAsia"/>
          <w:sz w:val="24"/>
        </w:rPr>
        <w:t>）</w:t>
      </w:r>
    </w:p>
    <w:p w14:paraId="582A3DC1" w14:textId="77777777" w:rsidR="006246E9" w:rsidRDefault="006246E9" w:rsidP="006246E9">
      <w:pPr>
        <w:numPr>
          <w:ilvl w:val="0"/>
          <w:numId w:val="5"/>
        </w:numPr>
        <w:snapToGrid w:val="0"/>
        <w:jc w:val="left"/>
        <w:rPr>
          <w:rFonts w:eastAsia="华文楷体"/>
          <w:sz w:val="24"/>
        </w:rPr>
      </w:pPr>
      <w:r>
        <w:rPr>
          <w:rFonts w:eastAsia="华文楷体" w:hint="eastAsia"/>
          <w:sz w:val="24"/>
        </w:rPr>
        <w:t xml:space="preserve">Authors, </w:t>
      </w:r>
      <w:r w:rsidRPr="006246E9">
        <w:rPr>
          <w:rFonts w:eastAsia="华文楷体" w:hint="eastAsia"/>
          <w:i/>
          <w:sz w:val="24"/>
        </w:rPr>
        <w:t>book name</w:t>
      </w:r>
      <w:r>
        <w:rPr>
          <w:rFonts w:eastAsia="华文楷体" w:hint="eastAsia"/>
          <w:sz w:val="24"/>
        </w:rPr>
        <w:t xml:space="preserve">, </w:t>
      </w:r>
      <w:r>
        <w:rPr>
          <w:rFonts w:eastAsia="华文楷体"/>
          <w:sz w:val="24"/>
        </w:rPr>
        <w:t>publisher, pages, year.</w:t>
      </w:r>
      <w:r w:rsidR="009022EE" w:rsidRPr="009022EE">
        <w:rPr>
          <w:rFonts w:eastAsia="华文楷体"/>
          <w:sz w:val="24"/>
        </w:rPr>
        <w:t xml:space="preserve"> </w:t>
      </w:r>
      <w:r w:rsidR="009022EE">
        <w:rPr>
          <w:rFonts w:eastAsia="华文楷体"/>
          <w:sz w:val="24"/>
        </w:rPr>
        <w:t>（参考格式</w:t>
      </w:r>
      <w:r w:rsidR="009022EE">
        <w:rPr>
          <w:rFonts w:eastAsia="华文楷体" w:hint="eastAsia"/>
          <w:sz w:val="24"/>
        </w:rPr>
        <w:t>，</w:t>
      </w:r>
      <w:r w:rsidR="009022EE">
        <w:rPr>
          <w:rFonts w:eastAsia="华文楷体"/>
          <w:sz w:val="24"/>
        </w:rPr>
        <w:t>可不同</w:t>
      </w:r>
      <w:r w:rsidR="009022EE">
        <w:rPr>
          <w:rFonts w:eastAsia="华文楷体" w:hint="eastAsia"/>
          <w:sz w:val="24"/>
        </w:rPr>
        <w:t>，</w:t>
      </w:r>
      <w:r w:rsidR="009022EE">
        <w:rPr>
          <w:rFonts w:eastAsia="华文楷体"/>
          <w:sz w:val="24"/>
        </w:rPr>
        <w:t>但信息须完整</w:t>
      </w:r>
      <w:r w:rsidR="009022EE">
        <w:rPr>
          <w:rFonts w:eastAsia="华文楷体" w:hint="eastAsia"/>
          <w:sz w:val="24"/>
        </w:rPr>
        <w:t>、</w:t>
      </w:r>
      <w:r w:rsidR="009022EE">
        <w:rPr>
          <w:rFonts w:eastAsia="华文楷体"/>
          <w:sz w:val="24"/>
        </w:rPr>
        <w:t>规范</w:t>
      </w:r>
      <w:r w:rsidR="009022EE">
        <w:rPr>
          <w:rFonts w:eastAsia="华文楷体" w:hint="eastAsia"/>
          <w:sz w:val="24"/>
        </w:rPr>
        <w:t>。</w:t>
      </w:r>
      <w:r w:rsidR="009022EE">
        <w:rPr>
          <w:rFonts w:eastAsia="华文楷体" w:hint="eastAsia"/>
          <w:sz w:val="24"/>
        </w:rPr>
        <w:t>R</w:t>
      </w:r>
      <w:r w:rsidR="009022EE" w:rsidRPr="009022EE">
        <w:rPr>
          <w:rFonts w:eastAsia="华文楷体"/>
          <w:sz w:val="24"/>
        </w:rPr>
        <w:t>eference format</w:t>
      </w:r>
      <w:r w:rsidR="009022EE">
        <w:rPr>
          <w:rFonts w:eastAsia="华文楷体"/>
          <w:sz w:val="24"/>
        </w:rPr>
        <w:t>, could be different but all necessary information should be provided.</w:t>
      </w:r>
      <w:r w:rsidR="009022EE">
        <w:rPr>
          <w:rFonts w:eastAsia="华文楷体" w:hint="eastAsia"/>
          <w:sz w:val="24"/>
        </w:rPr>
        <w:t>）</w:t>
      </w:r>
    </w:p>
    <w:p w14:paraId="678FEFD9" w14:textId="77777777" w:rsidR="0009356A" w:rsidRDefault="0009356A">
      <w:pPr>
        <w:snapToGrid w:val="0"/>
        <w:rPr>
          <w:rFonts w:ascii="仿宋_GB2312" w:eastAsia="仿宋_GB2312"/>
          <w:sz w:val="10"/>
        </w:rPr>
      </w:pPr>
    </w:p>
    <w:permEnd w:id="1940528309"/>
    <w:p w14:paraId="17F156C3" w14:textId="77777777" w:rsidR="00847D47" w:rsidRPr="00847D47" w:rsidRDefault="00847D47" w:rsidP="00847D47">
      <w:pPr>
        <w:numPr>
          <w:ilvl w:val="0"/>
          <w:numId w:val="4"/>
        </w:numPr>
        <w:spacing w:before="240" w:after="240"/>
        <w:jc w:val="left"/>
        <w:rPr>
          <w:rFonts w:eastAsia="仿宋_GB2312"/>
          <w:b/>
          <w:sz w:val="24"/>
        </w:rPr>
      </w:pPr>
      <w:r>
        <w:rPr>
          <w:rFonts w:ascii="仿宋_GB2312" w:eastAsia="仿宋_GB2312" w:hint="eastAsia"/>
          <w:b/>
          <w:sz w:val="24"/>
        </w:rPr>
        <w:t>课题研究目标、主要研究内容和拟解决的关键问题。</w:t>
      </w:r>
      <w:r w:rsidRPr="00847D47">
        <w:rPr>
          <w:rFonts w:eastAsia="仿宋_GB2312"/>
          <w:b/>
          <w:sz w:val="24"/>
        </w:rPr>
        <w:t xml:space="preserve"> Research objectives, main contents and key issues to be solved.</w:t>
      </w:r>
    </w:p>
    <w:p w14:paraId="1B14411E" w14:textId="15E191B3" w:rsidR="00125FAC" w:rsidRDefault="001A2A77" w:rsidP="00125FAC">
      <w:pPr>
        <w:snapToGrid w:val="0"/>
        <w:spacing w:beforeLines="50" w:before="156" w:line="300" w:lineRule="auto"/>
        <w:ind w:firstLineChars="200" w:firstLine="480"/>
        <w:jc w:val="left"/>
        <w:rPr>
          <w:rFonts w:eastAsia="华文楷体"/>
          <w:sz w:val="24"/>
        </w:rPr>
      </w:pPr>
      <w:permStart w:id="724638402" w:edGrp="everyone"/>
      <w:r>
        <w:rPr>
          <w:rFonts w:eastAsia="华文楷体" w:hint="eastAsia"/>
          <w:sz w:val="24"/>
        </w:rPr>
        <w:t>2.1</w:t>
      </w:r>
      <w:r>
        <w:rPr>
          <w:rFonts w:eastAsia="华文楷体" w:hint="eastAsia"/>
          <w:sz w:val="24"/>
        </w:rPr>
        <w:t>研究目标</w:t>
      </w:r>
    </w:p>
    <w:p w14:paraId="4AA19A22" w14:textId="3CFD154F" w:rsidR="00625E73" w:rsidRDefault="00625E73" w:rsidP="00BF6AA8">
      <w:pPr>
        <w:snapToGrid w:val="0"/>
        <w:spacing w:beforeLines="50" w:before="156" w:line="300" w:lineRule="auto"/>
        <w:ind w:firstLineChars="200" w:firstLine="480"/>
        <w:jc w:val="left"/>
        <w:rPr>
          <w:rFonts w:eastAsia="华文楷体"/>
          <w:sz w:val="24"/>
        </w:rPr>
      </w:pPr>
      <w:r>
        <w:rPr>
          <w:rFonts w:eastAsia="华文楷体" w:hint="eastAsia"/>
          <w:sz w:val="24"/>
        </w:rPr>
        <w:lastRenderedPageBreak/>
        <w:t>1)</w:t>
      </w:r>
      <w:r w:rsidR="00011C86">
        <w:rPr>
          <w:rFonts w:eastAsia="华文楷体" w:hint="eastAsia"/>
          <w:sz w:val="24"/>
        </w:rPr>
        <w:t>开发</w:t>
      </w:r>
      <w:r>
        <w:rPr>
          <w:rFonts w:eastAsia="华文楷体" w:hint="eastAsia"/>
          <w:sz w:val="24"/>
        </w:rPr>
        <w:t>激光雷达</w:t>
      </w:r>
      <w:r w:rsidR="001E0DD2">
        <w:rPr>
          <w:rFonts w:eastAsia="华文楷体" w:hint="eastAsia"/>
          <w:sz w:val="24"/>
        </w:rPr>
        <w:t>的</w:t>
      </w:r>
      <w:r>
        <w:rPr>
          <w:rFonts w:eastAsia="华文楷体" w:hint="eastAsia"/>
          <w:sz w:val="24"/>
        </w:rPr>
        <w:t>标志牌</w:t>
      </w:r>
      <w:r w:rsidR="001E0DD2">
        <w:rPr>
          <w:rFonts w:eastAsia="华文楷体" w:hint="eastAsia"/>
          <w:sz w:val="24"/>
        </w:rPr>
        <w:t>检测</w:t>
      </w:r>
      <w:r w:rsidR="00DB2A5F">
        <w:rPr>
          <w:rFonts w:eastAsia="华文楷体" w:hint="eastAsia"/>
          <w:sz w:val="24"/>
        </w:rPr>
        <w:t>算法</w:t>
      </w:r>
      <w:r>
        <w:rPr>
          <w:rFonts w:eastAsia="华文楷体" w:hint="eastAsia"/>
          <w:sz w:val="24"/>
        </w:rPr>
        <w:t>和多标志牌的目标跟踪</w:t>
      </w:r>
      <w:r w:rsidR="00DB2A5F">
        <w:rPr>
          <w:rFonts w:eastAsia="华文楷体" w:hint="eastAsia"/>
          <w:sz w:val="24"/>
        </w:rPr>
        <w:t>算法</w:t>
      </w:r>
    </w:p>
    <w:p w14:paraId="6956EA75" w14:textId="5CB3C320" w:rsidR="00DB2A5F" w:rsidRPr="00625E73" w:rsidRDefault="00625E73" w:rsidP="00DB2A5F">
      <w:pPr>
        <w:snapToGrid w:val="0"/>
        <w:spacing w:beforeLines="50" w:before="156" w:line="300" w:lineRule="auto"/>
        <w:ind w:firstLineChars="200" w:firstLine="480"/>
        <w:jc w:val="left"/>
        <w:rPr>
          <w:rFonts w:eastAsia="华文楷体"/>
          <w:sz w:val="24"/>
        </w:rPr>
      </w:pPr>
      <w:r>
        <w:rPr>
          <w:rFonts w:eastAsia="华文楷体"/>
          <w:sz w:val="24"/>
        </w:rPr>
        <w:t>2</w:t>
      </w:r>
      <w:r>
        <w:rPr>
          <w:rFonts w:eastAsia="华文楷体" w:hint="eastAsia"/>
          <w:sz w:val="24"/>
        </w:rPr>
        <w:t>)</w:t>
      </w:r>
      <w:r w:rsidR="00DB2A5F">
        <w:rPr>
          <w:rFonts w:eastAsia="华文楷体" w:hint="eastAsia"/>
          <w:sz w:val="24"/>
        </w:rPr>
        <w:t>通过高精度地图的车道线信息、</w:t>
      </w:r>
      <w:r w:rsidR="00125FAC">
        <w:rPr>
          <w:rFonts w:eastAsia="华文楷体" w:hint="eastAsia"/>
          <w:sz w:val="24"/>
        </w:rPr>
        <w:t>标志牌信息，与激光雷达检测的道路边界、标志牌的匹配，再融合</w:t>
      </w:r>
      <w:r w:rsidR="00125FAC">
        <w:rPr>
          <w:rFonts w:eastAsia="华文楷体" w:hint="eastAsia"/>
          <w:sz w:val="24"/>
        </w:rPr>
        <w:t>IMU</w:t>
      </w:r>
      <w:r w:rsidR="00125FAC">
        <w:rPr>
          <w:rFonts w:eastAsia="华文楷体" w:hint="eastAsia"/>
          <w:sz w:val="24"/>
        </w:rPr>
        <w:t>，得到无</w:t>
      </w:r>
      <w:r w:rsidR="00125FAC">
        <w:rPr>
          <w:rFonts w:eastAsia="华文楷体" w:hint="eastAsia"/>
          <w:sz w:val="24"/>
        </w:rPr>
        <w:t>GPS</w:t>
      </w:r>
      <w:r w:rsidR="00291744">
        <w:rPr>
          <w:rFonts w:eastAsia="华文楷体" w:hint="eastAsia"/>
          <w:sz w:val="24"/>
        </w:rPr>
        <w:t>和点云地图</w:t>
      </w:r>
      <w:r w:rsidR="00125FAC">
        <w:rPr>
          <w:rFonts w:eastAsia="华文楷体" w:hint="eastAsia"/>
          <w:sz w:val="24"/>
        </w:rPr>
        <w:t>时车辆的高精度定位</w:t>
      </w:r>
      <w:r w:rsidR="00951CC3">
        <w:rPr>
          <w:rFonts w:eastAsia="华文楷体" w:hint="eastAsia"/>
          <w:sz w:val="24"/>
        </w:rPr>
        <w:t>，最终实现无人车辆的导航</w:t>
      </w:r>
    </w:p>
    <w:p w14:paraId="378E0B2B" w14:textId="10C95B83" w:rsidR="001A2A77" w:rsidRDefault="001A2A77" w:rsidP="00BF6AA8">
      <w:pPr>
        <w:snapToGrid w:val="0"/>
        <w:spacing w:beforeLines="50" w:before="156" w:line="300" w:lineRule="auto"/>
        <w:ind w:firstLineChars="200" w:firstLine="480"/>
        <w:jc w:val="left"/>
        <w:rPr>
          <w:rFonts w:eastAsia="华文楷体"/>
          <w:sz w:val="24"/>
        </w:rPr>
      </w:pPr>
      <w:r>
        <w:rPr>
          <w:rFonts w:eastAsia="华文楷体" w:hint="eastAsia"/>
          <w:sz w:val="24"/>
        </w:rPr>
        <w:t>2.2</w:t>
      </w:r>
      <w:r>
        <w:rPr>
          <w:rFonts w:eastAsia="华文楷体" w:hint="eastAsia"/>
          <w:sz w:val="24"/>
        </w:rPr>
        <w:t>主要研究内容</w:t>
      </w:r>
    </w:p>
    <w:p w14:paraId="17C86737" w14:textId="061070F4" w:rsidR="00AC5E47" w:rsidRDefault="00AC5E47" w:rsidP="00BF6AA8">
      <w:pPr>
        <w:snapToGrid w:val="0"/>
        <w:spacing w:beforeLines="50" w:before="156" w:line="300" w:lineRule="auto"/>
        <w:ind w:firstLineChars="200" w:firstLine="480"/>
        <w:jc w:val="left"/>
        <w:rPr>
          <w:rFonts w:eastAsia="华文楷体"/>
          <w:sz w:val="24"/>
        </w:rPr>
      </w:pPr>
      <w:r>
        <w:rPr>
          <w:rFonts w:eastAsia="华文楷体" w:hint="eastAsia"/>
          <w:sz w:val="24"/>
        </w:rPr>
        <w:t>本课题综合考虑国内外无人驾驶技术中的定位技术的研究进展，提出利用高精度地图和</w:t>
      </w:r>
      <w:r w:rsidR="00D266EB">
        <w:rPr>
          <w:rFonts w:eastAsia="华文楷体" w:hint="eastAsia"/>
          <w:sz w:val="24"/>
        </w:rPr>
        <w:t>激光雷达，以及</w:t>
      </w:r>
      <w:r w:rsidR="00D266EB">
        <w:rPr>
          <w:rFonts w:eastAsia="华文楷体" w:hint="eastAsia"/>
          <w:sz w:val="24"/>
        </w:rPr>
        <w:t>IMU</w:t>
      </w:r>
      <w:r w:rsidR="00515FB0">
        <w:rPr>
          <w:rFonts w:eastAsia="华文楷体" w:hint="eastAsia"/>
          <w:sz w:val="24"/>
        </w:rPr>
        <w:t>信息融合的算法，最终</w:t>
      </w:r>
      <w:r w:rsidR="00D266EB">
        <w:rPr>
          <w:rFonts w:eastAsia="华文楷体" w:hint="eastAsia"/>
          <w:sz w:val="24"/>
        </w:rPr>
        <w:t>实现车辆在结构化道路上的</w:t>
      </w:r>
      <w:r w:rsidR="00515FB0">
        <w:rPr>
          <w:rFonts w:eastAsia="华文楷体" w:hint="eastAsia"/>
          <w:sz w:val="24"/>
        </w:rPr>
        <w:t>无</w:t>
      </w:r>
      <w:r w:rsidR="00515FB0">
        <w:rPr>
          <w:rFonts w:eastAsia="华文楷体" w:hint="eastAsia"/>
          <w:sz w:val="24"/>
        </w:rPr>
        <w:t>GPS</w:t>
      </w:r>
      <w:r w:rsidR="00515FB0">
        <w:rPr>
          <w:rFonts w:eastAsia="华文楷体" w:hint="eastAsia"/>
          <w:sz w:val="24"/>
        </w:rPr>
        <w:t>和点云地图时的精确定位</w:t>
      </w:r>
      <w:r w:rsidR="00D266EB">
        <w:rPr>
          <w:rFonts w:eastAsia="华文楷体" w:hint="eastAsia"/>
          <w:sz w:val="24"/>
        </w:rPr>
        <w:t>。</w:t>
      </w:r>
    </w:p>
    <w:p w14:paraId="3FCA0606" w14:textId="6951C3AA" w:rsidR="00237AA2" w:rsidRDefault="00237AA2" w:rsidP="00BF6AA8">
      <w:pPr>
        <w:snapToGrid w:val="0"/>
        <w:spacing w:beforeLines="50" w:before="156" w:line="300" w:lineRule="auto"/>
        <w:ind w:firstLineChars="200" w:firstLine="480"/>
        <w:jc w:val="left"/>
        <w:rPr>
          <w:rFonts w:eastAsia="华文楷体" w:hint="eastAsia"/>
          <w:sz w:val="24"/>
        </w:rPr>
      </w:pPr>
      <w:r>
        <w:rPr>
          <w:rFonts w:eastAsia="华文楷体" w:hint="eastAsia"/>
          <w:sz w:val="24"/>
        </w:rPr>
        <w:t>主要的研究内容如下图所示：</w:t>
      </w:r>
    </w:p>
    <w:p w14:paraId="634F5FB3" w14:textId="7D7D61CA" w:rsidR="00583462" w:rsidRDefault="00583462" w:rsidP="00BF6AA8">
      <w:pPr>
        <w:snapToGrid w:val="0"/>
        <w:spacing w:beforeLines="50" w:before="156" w:line="300" w:lineRule="auto"/>
        <w:ind w:firstLineChars="200" w:firstLine="420"/>
        <w:jc w:val="left"/>
        <w:rPr>
          <w:rFonts w:eastAsia="华文楷体"/>
          <w:sz w:val="24"/>
        </w:rPr>
      </w:pPr>
      <w:r w:rsidRPr="00583462">
        <w:rPr>
          <w:rFonts w:hint="eastAsia"/>
          <w:noProof/>
        </w:rPr>
        <w:drawing>
          <wp:inline distT="0" distB="0" distL="0" distR="0" wp14:anchorId="4072577C" wp14:editId="37D6915E">
            <wp:extent cx="4544785" cy="2421086"/>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7502" cy="2427860"/>
                    </a:xfrm>
                    <a:prstGeom prst="rect">
                      <a:avLst/>
                    </a:prstGeom>
                    <a:noFill/>
                    <a:ln>
                      <a:noFill/>
                    </a:ln>
                  </pic:spPr>
                </pic:pic>
              </a:graphicData>
            </a:graphic>
          </wp:inline>
        </w:drawing>
      </w:r>
    </w:p>
    <w:p w14:paraId="4E1D6EBB" w14:textId="068F16B3" w:rsidR="00237AA2" w:rsidRDefault="00237AA2" w:rsidP="00237AA2">
      <w:pPr>
        <w:snapToGrid w:val="0"/>
        <w:spacing w:beforeLines="50" w:before="156" w:line="300" w:lineRule="auto"/>
        <w:ind w:firstLineChars="200" w:firstLine="480"/>
        <w:jc w:val="left"/>
        <w:rPr>
          <w:rFonts w:eastAsia="华文楷体"/>
          <w:sz w:val="24"/>
        </w:rPr>
      </w:pPr>
      <w:r>
        <w:rPr>
          <w:rFonts w:eastAsia="华文楷体" w:hint="eastAsia"/>
          <w:sz w:val="24"/>
        </w:rPr>
        <w:t>1)</w:t>
      </w:r>
      <w:r w:rsidRPr="00237AA2">
        <w:rPr>
          <w:rFonts w:eastAsia="华文楷体" w:hint="eastAsia"/>
          <w:sz w:val="24"/>
        </w:rPr>
        <w:t>因为我们需要利用高精度地图进行车辆的定位，所以需要自己开发算法进行高精度地图的生成。</w:t>
      </w:r>
    </w:p>
    <w:p w14:paraId="3A66858E" w14:textId="50C8AA63" w:rsidR="00237AA2" w:rsidRDefault="00237AA2" w:rsidP="00237AA2">
      <w:pPr>
        <w:snapToGrid w:val="0"/>
        <w:spacing w:beforeLines="50" w:before="156" w:line="300" w:lineRule="auto"/>
        <w:ind w:firstLineChars="200" w:firstLine="480"/>
        <w:jc w:val="left"/>
        <w:rPr>
          <w:rFonts w:eastAsia="华文楷体"/>
          <w:sz w:val="24"/>
        </w:rPr>
      </w:pPr>
      <w:r>
        <w:rPr>
          <w:rFonts w:eastAsia="华文楷体"/>
          <w:sz w:val="24"/>
        </w:rPr>
        <w:t>2)</w:t>
      </w:r>
      <w:r>
        <w:rPr>
          <w:rFonts w:eastAsia="华文楷体" w:hint="eastAsia"/>
          <w:sz w:val="24"/>
        </w:rPr>
        <w:t>利用多线激光雷达进行交通标志牌的检测和</w:t>
      </w:r>
      <w:r w:rsidR="00011C86">
        <w:rPr>
          <w:rFonts w:eastAsia="华文楷体" w:hint="eastAsia"/>
          <w:sz w:val="24"/>
        </w:rPr>
        <w:t>识别</w:t>
      </w:r>
      <w:r>
        <w:rPr>
          <w:rFonts w:eastAsia="华文楷体" w:hint="eastAsia"/>
          <w:sz w:val="24"/>
        </w:rPr>
        <w:t>。而一次扫描会出现多个标志牌，以及一个交通标志牌会被多次扫描，所以还需要多目标跟踪算法</w:t>
      </w:r>
      <w:r w:rsidR="00F2140C">
        <w:rPr>
          <w:rFonts w:eastAsia="华文楷体" w:hint="eastAsia"/>
          <w:sz w:val="24"/>
        </w:rPr>
        <w:t>。</w:t>
      </w:r>
    </w:p>
    <w:p w14:paraId="1A962EDC" w14:textId="2EBCFDE6" w:rsidR="00F2140C" w:rsidRDefault="00F2140C" w:rsidP="00237AA2">
      <w:pPr>
        <w:snapToGrid w:val="0"/>
        <w:spacing w:beforeLines="50" w:before="156" w:line="300" w:lineRule="auto"/>
        <w:ind w:firstLineChars="200" w:firstLine="480"/>
        <w:jc w:val="left"/>
        <w:rPr>
          <w:rFonts w:eastAsia="华文楷体"/>
          <w:sz w:val="24"/>
        </w:rPr>
      </w:pPr>
      <w:r>
        <w:rPr>
          <w:rFonts w:eastAsia="华文楷体" w:hint="eastAsia"/>
          <w:sz w:val="24"/>
        </w:rPr>
        <w:t>3)</w:t>
      </w:r>
      <w:r>
        <w:rPr>
          <w:rFonts w:eastAsia="华文楷体" w:hint="eastAsia"/>
          <w:sz w:val="24"/>
        </w:rPr>
        <w:t>标志牌实时检测完成之后，还需要与高精度地图里面的标志牌进行匹配，实现车辆的反向全局定位。</w:t>
      </w:r>
    </w:p>
    <w:p w14:paraId="749F72E5" w14:textId="59553049" w:rsidR="00F2140C" w:rsidRDefault="00F2140C" w:rsidP="00237AA2">
      <w:pPr>
        <w:snapToGrid w:val="0"/>
        <w:spacing w:beforeLines="50" w:before="156" w:line="300" w:lineRule="auto"/>
        <w:ind w:firstLineChars="200" w:firstLine="480"/>
        <w:jc w:val="left"/>
        <w:rPr>
          <w:rFonts w:eastAsia="华文楷体"/>
          <w:sz w:val="24"/>
        </w:rPr>
      </w:pPr>
      <w:r>
        <w:rPr>
          <w:rFonts w:eastAsia="华文楷体" w:hint="eastAsia"/>
          <w:sz w:val="24"/>
        </w:rPr>
        <w:t>4)</w:t>
      </w:r>
      <w:r>
        <w:rPr>
          <w:rFonts w:eastAsia="华文楷体" w:hint="eastAsia"/>
          <w:sz w:val="24"/>
        </w:rPr>
        <w:t>车辆在结构化道路行的横向运动是受到限制的，所以可以利用激光雷达检测道路边界，</w:t>
      </w:r>
      <w:r w:rsidR="006B5FAA">
        <w:rPr>
          <w:rFonts w:eastAsia="华文楷体" w:hint="eastAsia"/>
          <w:sz w:val="24"/>
        </w:rPr>
        <w:t>再与高精度地图的车道线信息融合，</w:t>
      </w:r>
      <w:r>
        <w:rPr>
          <w:rFonts w:eastAsia="华文楷体" w:hint="eastAsia"/>
          <w:sz w:val="24"/>
        </w:rPr>
        <w:t>实现横向的准确定位。</w:t>
      </w:r>
    </w:p>
    <w:p w14:paraId="35F14E2E" w14:textId="30279743" w:rsidR="00237AA2" w:rsidRPr="00237AA2" w:rsidRDefault="00F2140C" w:rsidP="00AF2BEE">
      <w:pPr>
        <w:snapToGrid w:val="0"/>
        <w:spacing w:beforeLines="50" w:before="156" w:line="300" w:lineRule="auto"/>
        <w:ind w:firstLineChars="200" w:firstLine="480"/>
        <w:jc w:val="left"/>
        <w:rPr>
          <w:rFonts w:eastAsia="华文楷体" w:hint="eastAsia"/>
          <w:sz w:val="24"/>
        </w:rPr>
      </w:pPr>
      <w:r>
        <w:rPr>
          <w:rFonts w:eastAsia="华文楷体" w:hint="eastAsia"/>
          <w:sz w:val="24"/>
        </w:rPr>
        <w:t>5)</w:t>
      </w:r>
      <w:r>
        <w:rPr>
          <w:rFonts w:eastAsia="华文楷体" w:hint="eastAsia"/>
          <w:sz w:val="24"/>
        </w:rPr>
        <w:t>当我们得到各个定位信息和传感器信息后，利用滤波算法进行融合，最终得到车辆的高精度定位</w:t>
      </w:r>
      <w:r w:rsidR="0069548D">
        <w:rPr>
          <w:rFonts w:eastAsia="华文楷体" w:hint="eastAsia"/>
          <w:sz w:val="24"/>
        </w:rPr>
        <w:t>，并利用路径规划、路径跟踪算法实现无人驾驶车辆的导航</w:t>
      </w:r>
      <w:r w:rsidR="005931D8">
        <w:rPr>
          <w:rFonts w:eastAsia="华文楷体" w:hint="eastAsia"/>
          <w:sz w:val="24"/>
        </w:rPr>
        <w:t>。</w:t>
      </w:r>
    </w:p>
    <w:p w14:paraId="4E194ABF" w14:textId="0423645E" w:rsidR="001A2A77" w:rsidRDefault="001A2A77" w:rsidP="00BF6AA8">
      <w:pPr>
        <w:snapToGrid w:val="0"/>
        <w:spacing w:beforeLines="50" w:before="156" w:line="300" w:lineRule="auto"/>
        <w:ind w:firstLineChars="200" w:firstLine="480"/>
        <w:jc w:val="left"/>
        <w:rPr>
          <w:rFonts w:eastAsia="华文楷体"/>
          <w:sz w:val="24"/>
        </w:rPr>
      </w:pPr>
      <w:r>
        <w:rPr>
          <w:rFonts w:eastAsia="华文楷体" w:hint="eastAsia"/>
          <w:sz w:val="24"/>
        </w:rPr>
        <w:lastRenderedPageBreak/>
        <w:t>2.3</w:t>
      </w:r>
      <w:r>
        <w:rPr>
          <w:rFonts w:eastAsia="华文楷体" w:hint="eastAsia"/>
          <w:sz w:val="24"/>
        </w:rPr>
        <w:t>拟解决的关键问题</w:t>
      </w:r>
    </w:p>
    <w:p w14:paraId="5CCE0ABE" w14:textId="67723E7A" w:rsidR="008D16AA" w:rsidRDefault="008D16AA" w:rsidP="00BF6AA8">
      <w:pPr>
        <w:snapToGrid w:val="0"/>
        <w:spacing w:beforeLines="50" w:before="156" w:line="300" w:lineRule="auto"/>
        <w:ind w:firstLineChars="200" w:firstLine="480"/>
        <w:jc w:val="left"/>
        <w:rPr>
          <w:rFonts w:eastAsia="华文楷体"/>
          <w:sz w:val="24"/>
        </w:rPr>
      </w:pPr>
      <w:r>
        <w:rPr>
          <w:rFonts w:eastAsia="华文楷体" w:hint="eastAsia"/>
          <w:sz w:val="24"/>
        </w:rPr>
        <w:t>1)</w:t>
      </w:r>
      <w:r w:rsidRPr="008D16AA">
        <w:rPr>
          <w:rFonts w:eastAsia="华文楷体" w:hint="eastAsia"/>
          <w:sz w:val="24"/>
        </w:rPr>
        <w:t xml:space="preserve"> </w:t>
      </w:r>
      <w:r>
        <w:rPr>
          <w:rFonts w:eastAsia="华文楷体" w:hint="eastAsia"/>
          <w:sz w:val="24"/>
        </w:rPr>
        <w:t>基于激光雷达的道路交通标志牌的检测与多标志牌的目标跟踪</w:t>
      </w:r>
    </w:p>
    <w:p w14:paraId="6F70C95A" w14:textId="052AD5D3" w:rsidR="00644B8C" w:rsidRDefault="008D16AA" w:rsidP="00BF6AA8">
      <w:pPr>
        <w:snapToGrid w:val="0"/>
        <w:spacing w:beforeLines="50" w:before="156" w:line="300" w:lineRule="auto"/>
        <w:ind w:firstLineChars="200" w:firstLine="480"/>
        <w:jc w:val="left"/>
        <w:rPr>
          <w:rFonts w:eastAsia="华文楷体"/>
          <w:sz w:val="24"/>
        </w:rPr>
      </w:pPr>
      <w:r>
        <w:rPr>
          <w:rFonts w:eastAsia="华文楷体" w:hint="eastAsia"/>
          <w:sz w:val="24"/>
        </w:rPr>
        <w:t>2)</w:t>
      </w:r>
      <w:r w:rsidR="00644B8C">
        <w:rPr>
          <w:rFonts w:eastAsia="华文楷体" w:hint="eastAsia"/>
          <w:sz w:val="24"/>
        </w:rPr>
        <w:t>基于激光雷达检测得到的标志牌与高精度地图匹配的</w:t>
      </w:r>
      <w:r w:rsidR="00615571">
        <w:rPr>
          <w:rFonts w:eastAsia="华文楷体" w:hint="eastAsia"/>
          <w:sz w:val="24"/>
        </w:rPr>
        <w:t>车辆</w:t>
      </w:r>
      <w:r w:rsidR="003F00E1">
        <w:rPr>
          <w:rFonts w:eastAsia="华文楷体" w:hint="eastAsia"/>
          <w:sz w:val="24"/>
        </w:rPr>
        <w:t>高精度</w:t>
      </w:r>
      <w:r w:rsidR="00615571">
        <w:rPr>
          <w:rFonts w:eastAsia="华文楷体" w:hint="eastAsia"/>
          <w:sz w:val="24"/>
        </w:rPr>
        <w:t>定位</w:t>
      </w:r>
    </w:p>
    <w:p w14:paraId="1255D683" w14:textId="4A872ED5" w:rsidR="0097277D" w:rsidRDefault="008D16AA" w:rsidP="00C16B19">
      <w:pPr>
        <w:snapToGrid w:val="0"/>
        <w:spacing w:beforeLines="50" w:before="156" w:line="300" w:lineRule="auto"/>
        <w:ind w:firstLineChars="200" w:firstLine="480"/>
        <w:jc w:val="left"/>
        <w:rPr>
          <w:rFonts w:eastAsia="华文楷体"/>
          <w:sz w:val="24"/>
        </w:rPr>
      </w:pPr>
      <w:r>
        <w:rPr>
          <w:rFonts w:eastAsia="华文楷体"/>
          <w:sz w:val="24"/>
        </w:rPr>
        <w:t>3)</w:t>
      </w:r>
      <w:r w:rsidR="0097277D">
        <w:rPr>
          <w:rFonts w:eastAsia="华文楷体" w:hint="eastAsia"/>
          <w:sz w:val="24"/>
        </w:rPr>
        <w:t>无</w:t>
      </w:r>
      <w:r w:rsidR="0097277D">
        <w:rPr>
          <w:rFonts w:eastAsia="华文楷体" w:hint="eastAsia"/>
          <w:sz w:val="24"/>
        </w:rPr>
        <w:t>GPS</w:t>
      </w:r>
      <w:r w:rsidR="00C16B19">
        <w:rPr>
          <w:rFonts w:eastAsia="华文楷体" w:hint="eastAsia"/>
          <w:sz w:val="24"/>
        </w:rPr>
        <w:t>和点云地图</w:t>
      </w:r>
      <w:r w:rsidR="00984077">
        <w:rPr>
          <w:rFonts w:eastAsia="华文楷体" w:hint="eastAsia"/>
          <w:sz w:val="24"/>
        </w:rPr>
        <w:t>时，基于高精度地图、激光雷达、</w:t>
      </w:r>
      <w:r w:rsidR="00984077">
        <w:rPr>
          <w:rFonts w:eastAsia="华文楷体" w:hint="eastAsia"/>
          <w:sz w:val="24"/>
        </w:rPr>
        <w:t>IMU</w:t>
      </w:r>
      <w:r w:rsidR="0097277D">
        <w:rPr>
          <w:rFonts w:eastAsia="华文楷体" w:hint="eastAsia"/>
          <w:sz w:val="24"/>
        </w:rPr>
        <w:t>的车辆的</w:t>
      </w:r>
      <w:r w:rsidR="00C16B19">
        <w:rPr>
          <w:rFonts w:eastAsia="华文楷体" w:hint="eastAsia"/>
          <w:sz w:val="24"/>
        </w:rPr>
        <w:t>高精度定位与导航</w:t>
      </w:r>
    </w:p>
    <w:p w14:paraId="31F8BFA7" w14:textId="77777777" w:rsidR="001A2A77" w:rsidRPr="001A2A77" w:rsidRDefault="001A2A77" w:rsidP="00BF6AA8">
      <w:pPr>
        <w:snapToGrid w:val="0"/>
        <w:spacing w:beforeLines="50" w:before="156" w:line="300" w:lineRule="auto"/>
        <w:ind w:firstLineChars="200" w:firstLine="480"/>
        <w:jc w:val="left"/>
        <w:rPr>
          <w:rFonts w:eastAsia="华文楷体"/>
          <w:sz w:val="24"/>
        </w:rPr>
      </w:pPr>
    </w:p>
    <w:permEnd w:id="724638402"/>
    <w:p w14:paraId="33BA7FC6" w14:textId="77777777" w:rsidR="00A47BBE" w:rsidRPr="00A47BBE" w:rsidRDefault="00A47BBE" w:rsidP="00A47BBE">
      <w:pPr>
        <w:numPr>
          <w:ilvl w:val="0"/>
          <w:numId w:val="4"/>
        </w:numPr>
        <w:spacing w:before="240" w:after="240"/>
        <w:rPr>
          <w:rFonts w:eastAsia="仿宋_GB2312"/>
          <w:b/>
          <w:sz w:val="24"/>
        </w:rPr>
      </w:pPr>
      <w:r w:rsidRPr="00A47BBE">
        <w:rPr>
          <w:rFonts w:eastAsia="仿宋_GB2312"/>
          <w:b/>
          <w:sz w:val="24"/>
        </w:rPr>
        <w:t>拟采取的研究方法、</w:t>
      </w:r>
      <w:bookmarkStart w:id="40" w:name="OLE_LINK7"/>
      <w:bookmarkStart w:id="41" w:name="OLE_LINK8"/>
      <w:r w:rsidR="000C373D">
        <w:rPr>
          <w:rFonts w:eastAsia="仿宋_GB2312" w:hint="eastAsia"/>
          <w:b/>
          <w:sz w:val="24"/>
        </w:rPr>
        <w:t>研究</w:t>
      </w:r>
      <w:r w:rsidRPr="00A47BBE">
        <w:rPr>
          <w:rFonts w:eastAsia="仿宋_GB2312"/>
          <w:b/>
          <w:sz w:val="24"/>
        </w:rPr>
        <w:t>方案</w:t>
      </w:r>
      <w:bookmarkEnd w:id="40"/>
      <w:bookmarkEnd w:id="41"/>
      <w:r w:rsidRPr="00A47BBE">
        <w:rPr>
          <w:rFonts w:eastAsia="仿宋_GB2312"/>
          <w:b/>
          <w:sz w:val="24"/>
        </w:rPr>
        <w:t>及其可行性分析</w:t>
      </w:r>
      <w:r>
        <w:rPr>
          <w:rFonts w:eastAsia="仿宋_GB2312" w:hint="eastAsia"/>
          <w:b/>
          <w:sz w:val="24"/>
        </w:rPr>
        <w:t>。</w:t>
      </w:r>
      <w:r w:rsidRPr="00A47BBE">
        <w:rPr>
          <w:rFonts w:eastAsia="仿宋_GB2312"/>
          <w:b/>
          <w:sz w:val="24"/>
        </w:rPr>
        <w:t>Research methods</w:t>
      </w:r>
      <w:r w:rsidR="000C373D">
        <w:rPr>
          <w:rFonts w:eastAsia="仿宋_GB2312"/>
          <w:b/>
          <w:sz w:val="24"/>
        </w:rPr>
        <w:t xml:space="preserve"> and research</w:t>
      </w:r>
      <w:r w:rsidRPr="00A47BBE">
        <w:rPr>
          <w:rFonts w:eastAsia="仿宋_GB2312"/>
          <w:b/>
          <w:sz w:val="24"/>
        </w:rPr>
        <w:t xml:space="preserve"> scheme to be adopted and feasibility analysis.</w:t>
      </w:r>
    </w:p>
    <w:p w14:paraId="56382E7F" w14:textId="5E67B87A" w:rsidR="00CD6130" w:rsidRDefault="001A2A77" w:rsidP="00BF6AA8">
      <w:pPr>
        <w:snapToGrid w:val="0"/>
        <w:spacing w:beforeLines="50" w:before="156" w:line="300" w:lineRule="auto"/>
        <w:ind w:firstLineChars="200" w:firstLine="480"/>
        <w:jc w:val="left"/>
        <w:rPr>
          <w:rFonts w:eastAsia="华文楷体"/>
          <w:sz w:val="24"/>
        </w:rPr>
      </w:pPr>
      <w:permStart w:id="1874079873" w:edGrp="everyone"/>
      <w:r>
        <w:rPr>
          <w:rFonts w:eastAsia="华文楷体" w:hint="eastAsia"/>
          <w:sz w:val="24"/>
        </w:rPr>
        <w:t>3.1</w:t>
      </w:r>
      <w:r>
        <w:rPr>
          <w:rFonts w:eastAsia="华文楷体" w:hint="eastAsia"/>
          <w:sz w:val="24"/>
        </w:rPr>
        <w:t>研究方法</w:t>
      </w:r>
    </w:p>
    <w:p w14:paraId="5B0AE2C5" w14:textId="195592FB" w:rsidR="002722B8" w:rsidRDefault="002722B8" w:rsidP="002722B8">
      <w:pPr>
        <w:snapToGrid w:val="0"/>
        <w:spacing w:beforeLines="50" w:before="156" w:line="300" w:lineRule="auto"/>
        <w:ind w:firstLineChars="200" w:firstLine="480"/>
        <w:jc w:val="left"/>
        <w:rPr>
          <w:rFonts w:eastAsia="华文楷体"/>
          <w:sz w:val="24"/>
        </w:rPr>
      </w:pPr>
      <w:r>
        <w:rPr>
          <w:rFonts w:eastAsia="华文楷体" w:hint="eastAsia"/>
          <w:sz w:val="24"/>
        </w:rPr>
        <w:t>文献研究法：广泛调研高精度地图的构建算法，建立高精度地图；调研道路边界和车道线的检测算法，并在基础上进行算法的改进；调研多传感器融合定位的</w:t>
      </w:r>
      <w:r w:rsidR="00B56BCF">
        <w:rPr>
          <w:rFonts w:eastAsia="华文楷体" w:hint="eastAsia"/>
          <w:sz w:val="24"/>
        </w:rPr>
        <w:t>文献。</w:t>
      </w:r>
      <w:r>
        <w:rPr>
          <w:rFonts w:eastAsia="华文楷体"/>
          <w:sz w:val="24"/>
        </w:rPr>
        <w:t xml:space="preserve"> </w:t>
      </w:r>
    </w:p>
    <w:p w14:paraId="4C1D1A01" w14:textId="12919EE5" w:rsidR="002722B8" w:rsidRDefault="002722B8" w:rsidP="002722B8">
      <w:pPr>
        <w:snapToGrid w:val="0"/>
        <w:spacing w:beforeLines="50" w:before="156" w:line="300" w:lineRule="auto"/>
        <w:ind w:firstLineChars="200" w:firstLine="480"/>
        <w:jc w:val="left"/>
        <w:rPr>
          <w:rFonts w:eastAsia="华文楷体"/>
          <w:sz w:val="24"/>
        </w:rPr>
      </w:pPr>
      <w:r>
        <w:rPr>
          <w:rFonts w:eastAsia="华文楷体" w:hint="eastAsia"/>
          <w:sz w:val="24"/>
        </w:rPr>
        <w:t>实验法：</w:t>
      </w:r>
      <w:r w:rsidR="00951CC3">
        <w:rPr>
          <w:rFonts w:eastAsia="华文楷体" w:hint="eastAsia"/>
          <w:sz w:val="24"/>
        </w:rPr>
        <w:t>对于算法编写之后，应该利用实际采集的数据进行验证，最后还应该对导航算法进行无人驾驶的验证。</w:t>
      </w:r>
    </w:p>
    <w:p w14:paraId="2AA68DDC" w14:textId="385292B4" w:rsidR="001A2A77" w:rsidRDefault="001A2A77" w:rsidP="00BF6AA8">
      <w:pPr>
        <w:snapToGrid w:val="0"/>
        <w:spacing w:beforeLines="50" w:before="156" w:line="300" w:lineRule="auto"/>
        <w:ind w:firstLineChars="200" w:firstLine="480"/>
        <w:jc w:val="left"/>
        <w:rPr>
          <w:rFonts w:eastAsia="华文楷体"/>
          <w:sz w:val="24"/>
        </w:rPr>
      </w:pPr>
      <w:r>
        <w:rPr>
          <w:rFonts w:eastAsia="华文楷体" w:hint="eastAsia"/>
          <w:sz w:val="24"/>
        </w:rPr>
        <w:t>3.2</w:t>
      </w:r>
      <w:r>
        <w:rPr>
          <w:rFonts w:eastAsia="华文楷体" w:hint="eastAsia"/>
          <w:sz w:val="24"/>
        </w:rPr>
        <w:t>研究方案</w:t>
      </w:r>
    </w:p>
    <w:p w14:paraId="70B12229" w14:textId="77777777" w:rsidR="00834640" w:rsidRPr="00D266EB" w:rsidRDefault="00834640" w:rsidP="00834640">
      <w:pPr>
        <w:snapToGrid w:val="0"/>
        <w:spacing w:beforeLines="50" w:before="156" w:line="300" w:lineRule="auto"/>
        <w:ind w:left="480"/>
        <w:jc w:val="left"/>
        <w:rPr>
          <w:rFonts w:eastAsia="华文楷体"/>
          <w:sz w:val="24"/>
        </w:rPr>
      </w:pPr>
      <w:r>
        <w:rPr>
          <w:rFonts w:eastAsia="华文楷体" w:hint="eastAsia"/>
          <w:sz w:val="24"/>
        </w:rPr>
        <w:t>1)</w:t>
      </w:r>
      <w:r w:rsidRPr="00D266EB">
        <w:rPr>
          <w:rFonts w:eastAsia="华文楷体" w:hint="eastAsia"/>
          <w:sz w:val="24"/>
        </w:rPr>
        <w:t>基于激光雷达和组合导航生成高精度地图</w:t>
      </w:r>
    </w:p>
    <w:p w14:paraId="52D2D0CB" w14:textId="637FF1E3" w:rsidR="00293722" w:rsidRDefault="00834640" w:rsidP="00834640">
      <w:pPr>
        <w:snapToGrid w:val="0"/>
        <w:spacing w:beforeLines="50" w:before="156" w:line="300" w:lineRule="auto"/>
        <w:ind w:firstLineChars="200" w:firstLine="480"/>
        <w:jc w:val="left"/>
        <w:rPr>
          <w:rFonts w:eastAsia="华文楷体"/>
          <w:sz w:val="24"/>
        </w:rPr>
      </w:pPr>
      <w:r>
        <w:rPr>
          <w:rFonts w:eastAsia="华文楷体" w:hint="eastAsia"/>
          <w:sz w:val="24"/>
        </w:rPr>
        <w:t>本课题车辆的定位需要用到高精度地图中的车道线和标志牌的信息，并且精度要求高，所以需要自己完成高精度地图的建立。本研究拟利用融合激光</w:t>
      </w:r>
      <w:r>
        <w:rPr>
          <w:rFonts w:eastAsia="华文楷体" w:hint="eastAsia"/>
          <w:sz w:val="24"/>
        </w:rPr>
        <w:t>SLAM</w:t>
      </w:r>
      <w:r>
        <w:rPr>
          <w:rFonts w:eastAsia="华文楷体" w:hint="eastAsia"/>
          <w:sz w:val="24"/>
        </w:rPr>
        <w:t>和组合导航全局定位信息的算法，来实现点云数据点的注册。</w:t>
      </w:r>
      <w:r w:rsidR="00E40B43">
        <w:rPr>
          <w:rFonts w:eastAsia="华文楷体" w:hint="eastAsia"/>
          <w:sz w:val="24"/>
        </w:rPr>
        <w:t>首先应该需要组合导航和激光雷达的时间同步。</w:t>
      </w:r>
      <w:r>
        <w:rPr>
          <w:rFonts w:eastAsia="华文楷体" w:hint="eastAsia"/>
          <w:sz w:val="24"/>
        </w:rPr>
        <w:t>为了避免动态目标对点云数据的干扰，所以还需要在其中加入动态目标（车辆）的点云剔除算法。当点云图生成以后，再利用软件</w:t>
      </w:r>
      <w:r>
        <w:rPr>
          <w:rFonts w:eastAsia="华文楷体" w:hint="eastAsia"/>
          <w:sz w:val="24"/>
        </w:rPr>
        <w:t>roadrunner</w:t>
      </w:r>
      <w:r>
        <w:rPr>
          <w:rFonts w:eastAsia="华文楷体" w:hint="eastAsia"/>
          <w:sz w:val="24"/>
        </w:rPr>
        <w:t>进行车道线和标志牌的标注，最终得到高精度地图。</w:t>
      </w:r>
    </w:p>
    <w:p w14:paraId="0B410273" w14:textId="7931F290" w:rsidR="00834640" w:rsidRPr="00834640" w:rsidRDefault="00834640" w:rsidP="00834640">
      <w:pPr>
        <w:widowControl/>
        <w:ind w:firstLineChars="200" w:firstLine="480"/>
        <w:jc w:val="left"/>
        <w:rPr>
          <w:rFonts w:eastAsia="华文楷体"/>
          <w:sz w:val="24"/>
        </w:rPr>
      </w:pPr>
      <w:r>
        <w:rPr>
          <w:rFonts w:eastAsia="华文楷体"/>
          <w:sz w:val="24"/>
        </w:rPr>
        <w:t>2)</w:t>
      </w:r>
      <w:r w:rsidRPr="00834640">
        <w:rPr>
          <w:rFonts w:eastAsia="华文楷体" w:hint="eastAsia"/>
          <w:sz w:val="24"/>
        </w:rPr>
        <w:t xml:space="preserve"> </w:t>
      </w:r>
      <w:r w:rsidRPr="00834640">
        <w:rPr>
          <w:rFonts w:eastAsia="华文楷体" w:hint="eastAsia"/>
          <w:sz w:val="24"/>
        </w:rPr>
        <w:t>基于激光雷达的道路交通标志牌的检测与多标志牌的目标跟踪算法开发</w:t>
      </w:r>
    </w:p>
    <w:p w14:paraId="03BAE3C9" w14:textId="332BEA9E" w:rsidR="00834640" w:rsidRDefault="00834640" w:rsidP="00834640">
      <w:pPr>
        <w:snapToGrid w:val="0"/>
        <w:spacing w:beforeLines="50" w:before="156" w:line="300" w:lineRule="auto"/>
        <w:ind w:firstLineChars="200" w:firstLine="480"/>
        <w:jc w:val="left"/>
        <w:rPr>
          <w:rFonts w:eastAsia="华文楷体"/>
          <w:sz w:val="24"/>
        </w:rPr>
      </w:pPr>
      <w:r>
        <w:rPr>
          <w:rFonts w:eastAsia="华文楷体" w:hint="eastAsia"/>
          <w:sz w:val="24"/>
        </w:rPr>
        <w:t>本课题需要利用车辆实时检测得到的标志牌信息与高精度地图里面的标志牌进行匹配</w:t>
      </w:r>
      <w:r w:rsidR="00A75EB9">
        <w:rPr>
          <w:rFonts w:eastAsia="华文楷体" w:hint="eastAsia"/>
          <w:sz w:val="24"/>
        </w:rPr>
        <w:t>。因此拟采用激光雷达进行标志牌的实时</w:t>
      </w:r>
      <w:r w:rsidR="00D76CE6">
        <w:rPr>
          <w:rFonts w:eastAsia="华文楷体" w:hint="eastAsia"/>
          <w:sz w:val="24"/>
        </w:rPr>
        <w:t>检测。</w:t>
      </w:r>
      <w:r w:rsidR="00A75EB9">
        <w:rPr>
          <w:rFonts w:eastAsia="华文楷体" w:hint="eastAsia"/>
          <w:sz w:val="24"/>
        </w:rPr>
        <w:t>初步方案是</w:t>
      </w:r>
      <w:r w:rsidR="00D76CE6">
        <w:rPr>
          <w:rFonts w:eastAsia="华文楷体" w:hint="eastAsia"/>
          <w:sz w:val="24"/>
        </w:rPr>
        <w:t>：</w:t>
      </w:r>
      <w:r w:rsidR="00A75EB9">
        <w:rPr>
          <w:rFonts w:eastAsia="华文楷体" w:hint="eastAsia"/>
          <w:sz w:val="24"/>
        </w:rPr>
        <w:t>首先因为标志牌的高度都在一个区间内，所以可以根据点云高度进行点云滤除工作，然后再利用标志牌对激光雷达的反射性比较好的性质，利用反射强度可以得到标志牌的点云。</w:t>
      </w:r>
      <w:r w:rsidR="00D76CE6">
        <w:rPr>
          <w:rFonts w:eastAsia="华文楷体" w:hint="eastAsia"/>
          <w:sz w:val="24"/>
        </w:rPr>
        <w:lastRenderedPageBreak/>
        <w:t>再</w:t>
      </w:r>
      <w:r w:rsidR="00A75EB9">
        <w:rPr>
          <w:rFonts w:eastAsia="华文楷体" w:hint="eastAsia"/>
          <w:sz w:val="24"/>
        </w:rPr>
        <w:t>利用聚类算法对于剩余点云进行聚类，</w:t>
      </w:r>
      <w:r w:rsidR="002C2371">
        <w:rPr>
          <w:rFonts w:eastAsia="华文楷体" w:hint="eastAsia"/>
          <w:sz w:val="24"/>
        </w:rPr>
        <w:t>分割，做</w:t>
      </w:r>
      <w:r w:rsidR="002C2371">
        <w:rPr>
          <w:rFonts w:eastAsia="华文楷体" w:hint="eastAsia"/>
          <w:sz w:val="24"/>
        </w:rPr>
        <w:t>PCA</w:t>
      </w:r>
      <w:r w:rsidR="002C2371">
        <w:rPr>
          <w:rFonts w:eastAsia="华文楷体" w:hint="eastAsia"/>
          <w:sz w:val="24"/>
        </w:rPr>
        <w:t>降维</w:t>
      </w:r>
      <w:r w:rsidR="00D76CE6">
        <w:rPr>
          <w:rFonts w:eastAsia="华文楷体" w:hint="eastAsia"/>
          <w:sz w:val="24"/>
        </w:rPr>
        <w:t>分析</w:t>
      </w:r>
      <w:r w:rsidR="002C2371">
        <w:rPr>
          <w:rFonts w:eastAsia="华文楷体" w:hint="eastAsia"/>
          <w:sz w:val="24"/>
        </w:rPr>
        <w:t>，得到标志牌相对于车辆的精确位置、</w:t>
      </w:r>
      <w:r w:rsidR="00D76CE6">
        <w:rPr>
          <w:rFonts w:eastAsia="华文楷体" w:hint="eastAsia"/>
          <w:sz w:val="24"/>
        </w:rPr>
        <w:t>法向量方向</w:t>
      </w:r>
      <w:r w:rsidR="002C2371">
        <w:rPr>
          <w:rFonts w:eastAsia="华文楷体" w:hint="eastAsia"/>
          <w:sz w:val="24"/>
        </w:rPr>
        <w:t>信息。因为一次</w:t>
      </w:r>
      <w:r w:rsidR="008508E6">
        <w:rPr>
          <w:rFonts w:eastAsia="华文楷体" w:hint="eastAsia"/>
          <w:sz w:val="24"/>
        </w:rPr>
        <w:t>激光雷达</w:t>
      </w:r>
      <w:r w:rsidR="002C2371">
        <w:rPr>
          <w:rFonts w:eastAsia="华文楷体" w:hint="eastAsia"/>
          <w:sz w:val="24"/>
        </w:rPr>
        <w:t>扫描里面可能出现多个标志牌，并且一个标志牌会被连续多帧检测，所以还需要利用多目标的跟踪算法</w:t>
      </w:r>
      <w:r w:rsidR="00D76CE6">
        <w:rPr>
          <w:rFonts w:eastAsia="华文楷体" w:hint="eastAsia"/>
          <w:sz w:val="24"/>
        </w:rPr>
        <w:t>，</w:t>
      </w:r>
      <w:r w:rsidR="008508E6">
        <w:rPr>
          <w:rFonts w:eastAsia="华文楷体" w:hint="eastAsia"/>
          <w:sz w:val="24"/>
        </w:rPr>
        <w:t>这样</w:t>
      </w:r>
      <w:r w:rsidR="00D76CE6">
        <w:rPr>
          <w:rFonts w:eastAsia="华文楷体" w:hint="eastAsia"/>
          <w:sz w:val="24"/>
        </w:rPr>
        <w:t>也可以</w:t>
      </w:r>
      <w:r w:rsidR="00F23E5F">
        <w:rPr>
          <w:rFonts w:eastAsia="华文楷体" w:hint="eastAsia"/>
          <w:sz w:val="24"/>
        </w:rPr>
        <w:t>去除</w:t>
      </w:r>
      <w:r w:rsidR="00D76CE6">
        <w:rPr>
          <w:rFonts w:eastAsia="华文楷体" w:hint="eastAsia"/>
          <w:sz w:val="24"/>
        </w:rPr>
        <w:t>误检测为标志牌的噪声点云</w:t>
      </w:r>
      <w:r w:rsidR="00F23E5F">
        <w:rPr>
          <w:rFonts w:eastAsia="华文楷体" w:hint="eastAsia"/>
          <w:sz w:val="24"/>
        </w:rPr>
        <w:t>的干扰，以及更准确识别被部分遮挡的标志牌。</w:t>
      </w:r>
    </w:p>
    <w:p w14:paraId="2108B0FC" w14:textId="6685AA63" w:rsidR="00F23E5F" w:rsidRDefault="00F23E5F" w:rsidP="00834640">
      <w:pPr>
        <w:snapToGrid w:val="0"/>
        <w:spacing w:beforeLines="50" w:before="156" w:line="300" w:lineRule="auto"/>
        <w:ind w:firstLineChars="200" w:firstLine="480"/>
        <w:jc w:val="left"/>
        <w:rPr>
          <w:rFonts w:eastAsia="华文楷体"/>
          <w:sz w:val="24"/>
        </w:rPr>
      </w:pPr>
      <w:r>
        <w:rPr>
          <w:rFonts w:eastAsia="华文楷体" w:hint="eastAsia"/>
          <w:sz w:val="24"/>
        </w:rPr>
        <w:t>3)</w:t>
      </w:r>
      <w:r w:rsidRPr="00F23E5F">
        <w:rPr>
          <w:rFonts w:eastAsia="华文楷体" w:hint="eastAsia"/>
          <w:sz w:val="24"/>
        </w:rPr>
        <w:t xml:space="preserve"> </w:t>
      </w:r>
      <w:r w:rsidRPr="00F23E5F">
        <w:rPr>
          <w:rFonts w:eastAsia="华文楷体" w:hint="eastAsia"/>
          <w:sz w:val="24"/>
        </w:rPr>
        <w:t>基于激光雷达检测得到的标志牌与高精度地图标志牌信息匹配的车辆高精度定位算法开发</w:t>
      </w:r>
    </w:p>
    <w:p w14:paraId="30E680A4" w14:textId="6E93D293" w:rsidR="00F23E5F" w:rsidRDefault="00F23E5F" w:rsidP="00834640">
      <w:pPr>
        <w:snapToGrid w:val="0"/>
        <w:spacing w:beforeLines="50" w:before="156" w:line="300" w:lineRule="auto"/>
        <w:ind w:firstLineChars="200" w:firstLine="480"/>
        <w:jc w:val="left"/>
        <w:rPr>
          <w:rFonts w:eastAsia="华文楷体"/>
          <w:sz w:val="24"/>
        </w:rPr>
      </w:pPr>
      <w:r>
        <w:rPr>
          <w:rFonts w:eastAsia="华文楷体" w:hint="eastAsia"/>
          <w:sz w:val="24"/>
        </w:rPr>
        <w:t>当激光雷达较为准确地识别出标志牌相对于车辆的精确位置、法向量方向信息之后，就可以与高精度地图里面的标志牌信息进行</w:t>
      </w:r>
      <w:r w:rsidR="00C2468E">
        <w:rPr>
          <w:rFonts w:eastAsia="华文楷体" w:hint="eastAsia"/>
          <w:sz w:val="24"/>
        </w:rPr>
        <w:t>匹配。因为这实际是一个二分图的最大匹配问题，</w:t>
      </w:r>
      <w:r w:rsidR="00691FF7">
        <w:rPr>
          <w:rFonts w:eastAsia="华文楷体" w:hint="eastAsia"/>
          <w:sz w:val="24"/>
        </w:rPr>
        <w:t>因此可以利用匈牙利</w:t>
      </w:r>
      <w:r w:rsidR="00FF4933">
        <w:rPr>
          <w:rFonts w:eastAsia="华文楷体" w:hint="eastAsia"/>
          <w:sz w:val="24"/>
        </w:rPr>
        <w:t>匹配</w:t>
      </w:r>
      <w:r w:rsidR="00691FF7">
        <w:rPr>
          <w:rFonts w:eastAsia="华文楷体" w:hint="eastAsia"/>
          <w:sz w:val="24"/>
        </w:rPr>
        <w:t>算法对实时</w:t>
      </w:r>
      <w:r w:rsidR="00BF4D55">
        <w:rPr>
          <w:rFonts w:eastAsia="华文楷体" w:hint="eastAsia"/>
          <w:sz w:val="24"/>
        </w:rPr>
        <w:t>监测得到的多个标志牌和高精度地图里的多个标志牌进行最大匹配，进而</w:t>
      </w:r>
      <w:r w:rsidR="00691FF7">
        <w:rPr>
          <w:rFonts w:eastAsia="华文楷体" w:hint="eastAsia"/>
          <w:sz w:val="24"/>
        </w:rPr>
        <w:t>反推出车辆的位置</w:t>
      </w:r>
      <w:r w:rsidR="008A3D21">
        <w:rPr>
          <w:rFonts w:eastAsia="华文楷体" w:hint="eastAsia"/>
          <w:sz w:val="24"/>
        </w:rPr>
        <w:t>信息</w:t>
      </w:r>
      <w:r w:rsidR="008508E6">
        <w:rPr>
          <w:rFonts w:eastAsia="华文楷体" w:hint="eastAsia"/>
          <w:sz w:val="24"/>
        </w:rPr>
        <w:t>。</w:t>
      </w:r>
    </w:p>
    <w:p w14:paraId="59D04A83" w14:textId="1198DFD1" w:rsidR="00691FF7" w:rsidRDefault="00691FF7" w:rsidP="00834640">
      <w:pPr>
        <w:snapToGrid w:val="0"/>
        <w:spacing w:beforeLines="50" w:before="156" w:line="300" w:lineRule="auto"/>
        <w:ind w:firstLineChars="200" w:firstLine="480"/>
        <w:jc w:val="left"/>
        <w:rPr>
          <w:rFonts w:eastAsia="华文楷体"/>
          <w:sz w:val="24"/>
        </w:rPr>
      </w:pPr>
      <w:r>
        <w:rPr>
          <w:rFonts w:eastAsia="华文楷体" w:hint="eastAsia"/>
          <w:sz w:val="24"/>
        </w:rPr>
        <w:t>4)</w:t>
      </w:r>
      <w:r w:rsidRPr="00691FF7">
        <w:rPr>
          <w:rFonts w:eastAsia="华文楷体" w:hint="eastAsia"/>
          <w:sz w:val="24"/>
        </w:rPr>
        <w:t xml:space="preserve"> </w:t>
      </w:r>
      <w:r w:rsidRPr="00691FF7">
        <w:rPr>
          <w:rFonts w:eastAsia="华文楷体" w:hint="eastAsia"/>
          <w:sz w:val="24"/>
        </w:rPr>
        <w:t>基于激光雷达检测得到的道路边界与高精度地图车道线信息匹配的车辆定位算法开发</w:t>
      </w:r>
    </w:p>
    <w:p w14:paraId="30CF1597" w14:textId="41D0346E" w:rsidR="00691FF7" w:rsidRDefault="008508E6" w:rsidP="00834640">
      <w:pPr>
        <w:snapToGrid w:val="0"/>
        <w:spacing w:beforeLines="50" w:before="156" w:line="300" w:lineRule="auto"/>
        <w:ind w:firstLineChars="200" w:firstLine="480"/>
        <w:jc w:val="left"/>
        <w:rPr>
          <w:rFonts w:eastAsia="华文楷体"/>
          <w:sz w:val="24"/>
        </w:rPr>
      </w:pPr>
      <w:r>
        <w:rPr>
          <w:rFonts w:eastAsia="华文楷体" w:hint="eastAsia"/>
          <w:sz w:val="24"/>
        </w:rPr>
        <w:t>因为在结构化道路上，车辆的行驶</w:t>
      </w:r>
      <w:r w:rsidR="00691FF7">
        <w:rPr>
          <w:rFonts w:eastAsia="华文楷体" w:hint="eastAsia"/>
          <w:sz w:val="24"/>
        </w:rPr>
        <w:t>是沿着固定的道路走的，所以车辆的横向运动范围是有限的，因此可以利用激光雷达对车道线信息进行检测，</w:t>
      </w:r>
      <w:r w:rsidR="00630924">
        <w:rPr>
          <w:rFonts w:eastAsia="华文楷体" w:hint="eastAsia"/>
          <w:sz w:val="24"/>
        </w:rPr>
        <w:t>并结合高精度地图的车道线信息，</w:t>
      </w:r>
      <w:r w:rsidR="008A0BEF">
        <w:rPr>
          <w:rFonts w:eastAsia="华文楷体" w:hint="eastAsia"/>
          <w:sz w:val="24"/>
        </w:rPr>
        <w:t>得到车辆在车道中的位置，可以抑制其他定位方法产生的横向漂移，可以实现横向的高精度定位</w:t>
      </w:r>
    </w:p>
    <w:p w14:paraId="33A41A8C" w14:textId="66F99423" w:rsidR="008A0BEF" w:rsidRDefault="008A0BEF" w:rsidP="00834640">
      <w:pPr>
        <w:snapToGrid w:val="0"/>
        <w:spacing w:beforeLines="50" w:before="156" w:line="300" w:lineRule="auto"/>
        <w:ind w:firstLineChars="200" w:firstLine="480"/>
        <w:jc w:val="left"/>
        <w:rPr>
          <w:rFonts w:eastAsia="华文楷体"/>
          <w:sz w:val="24"/>
        </w:rPr>
      </w:pPr>
      <w:r>
        <w:rPr>
          <w:rFonts w:eastAsia="华文楷体" w:hint="eastAsia"/>
          <w:sz w:val="24"/>
        </w:rPr>
        <w:t>5)</w:t>
      </w:r>
      <w:r w:rsidRPr="008A0BEF">
        <w:rPr>
          <w:rFonts w:eastAsia="华文楷体" w:hint="eastAsia"/>
          <w:sz w:val="24"/>
        </w:rPr>
        <w:t xml:space="preserve"> </w:t>
      </w:r>
      <w:r w:rsidRPr="008A0BEF">
        <w:rPr>
          <w:rFonts w:eastAsia="华文楷体" w:hint="eastAsia"/>
          <w:sz w:val="24"/>
        </w:rPr>
        <w:t>融合标志牌的匹配结果、车道线的匹配结果、</w:t>
      </w:r>
      <w:r w:rsidRPr="008A0BEF">
        <w:rPr>
          <w:rFonts w:eastAsia="华文楷体" w:hint="eastAsia"/>
          <w:sz w:val="24"/>
        </w:rPr>
        <w:t>IMU</w:t>
      </w:r>
      <w:r w:rsidRPr="008A0BEF">
        <w:rPr>
          <w:rFonts w:eastAsia="华文楷体" w:hint="eastAsia"/>
          <w:sz w:val="24"/>
        </w:rPr>
        <w:t>的车辆高精度地位算法开发</w:t>
      </w:r>
    </w:p>
    <w:p w14:paraId="18FB91B0" w14:textId="5DE38444" w:rsidR="007F3CB4" w:rsidRDefault="008A0BEF" w:rsidP="007F3CB4">
      <w:pPr>
        <w:snapToGrid w:val="0"/>
        <w:spacing w:beforeLines="50" w:before="156" w:line="300" w:lineRule="auto"/>
        <w:ind w:firstLineChars="200" w:firstLine="480"/>
        <w:jc w:val="left"/>
        <w:rPr>
          <w:rFonts w:eastAsia="华文楷体"/>
          <w:sz w:val="24"/>
        </w:rPr>
      </w:pPr>
      <w:r>
        <w:rPr>
          <w:rFonts w:eastAsia="华文楷体" w:hint="eastAsia"/>
          <w:sz w:val="24"/>
        </w:rPr>
        <w:t>当我们有了标志牌反推得到的车辆定位信息，车道线检测得到的横向定位信息，以及</w:t>
      </w:r>
      <w:r>
        <w:rPr>
          <w:rFonts w:eastAsia="华文楷体" w:hint="eastAsia"/>
          <w:sz w:val="24"/>
        </w:rPr>
        <w:t>IMU</w:t>
      </w:r>
      <w:r>
        <w:rPr>
          <w:rFonts w:eastAsia="华文楷体" w:hint="eastAsia"/>
          <w:sz w:val="24"/>
        </w:rPr>
        <w:t>信息后，初步</w:t>
      </w:r>
      <w:r w:rsidR="008508E6">
        <w:rPr>
          <w:rFonts w:eastAsia="华文楷体" w:hint="eastAsia"/>
          <w:sz w:val="24"/>
        </w:rPr>
        <w:t>方案是</w:t>
      </w:r>
      <w:r>
        <w:rPr>
          <w:rFonts w:eastAsia="华文楷体" w:hint="eastAsia"/>
          <w:sz w:val="24"/>
        </w:rPr>
        <w:t>利用</w:t>
      </w:r>
      <w:r>
        <w:rPr>
          <w:rFonts w:eastAsia="华文楷体" w:hint="eastAsia"/>
          <w:sz w:val="24"/>
        </w:rPr>
        <w:t>EKF</w:t>
      </w:r>
      <w:r>
        <w:rPr>
          <w:rFonts w:eastAsia="华文楷体" w:hint="eastAsia"/>
          <w:sz w:val="24"/>
        </w:rPr>
        <w:t>算法对多个定位信息进行融合，最终得到车辆的高精度定位</w:t>
      </w:r>
      <w:r w:rsidR="007F3CB4">
        <w:rPr>
          <w:rFonts w:eastAsia="华文楷体" w:hint="eastAsia"/>
          <w:sz w:val="24"/>
        </w:rPr>
        <w:t>。</w:t>
      </w:r>
    </w:p>
    <w:p w14:paraId="33F55475" w14:textId="0172108D" w:rsidR="007F3CB4" w:rsidRPr="007F3CB4" w:rsidRDefault="007F3CB4" w:rsidP="007F3CB4">
      <w:pPr>
        <w:snapToGrid w:val="0"/>
        <w:spacing w:beforeLines="50" w:before="156" w:line="300" w:lineRule="auto"/>
        <w:ind w:firstLineChars="200" w:firstLine="480"/>
        <w:jc w:val="left"/>
        <w:rPr>
          <w:rFonts w:eastAsia="华文楷体" w:hint="eastAsia"/>
          <w:sz w:val="24"/>
        </w:rPr>
      </w:pPr>
      <w:r>
        <w:rPr>
          <w:rFonts w:eastAsia="华文楷体"/>
          <w:sz w:val="24"/>
        </w:rPr>
        <w:t>6)</w:t>
      </w:r>
      <w:r>
        <w:rPr>
          <w:rFonts w:eastAsia="华文楷体" w:hint="eastAsia"/>
          <w:sz w:val="24"/>
        </w:rPr>
        <w:t>当我们有了高精度定位后，</w:t>
      </w:r>
      <w:r w:rsidR="00524F05">
        <w:rPr>
          <w:rFonts w:eastAsia="华文楷体" w:hint="eastAsia"/>
          <w:sz w:val="24"/>
        </w:rPr>
        <w:t>再</w:t>
      </w:r>
      <w:r>
        <w:rPr>
          <w:rFonts w:eastAsia="华文楷体" w:hint="eastAsia"/>
          <w:sz w:val="24"/>
        </w:rPr>
        <w:t>利用</w:t>
      </w:r>
      <w:r w:rsidR="00342070">
        <w:rPr>
          <w:rFonts w:eastAsia="华文楷体" w:hint="eastAsia"/>
          <w:sz w:val="24"/>
        </w:rPr>
        <w:t>A</w:t>
      </w:r>
      <w:r w:rsidR="00342070">
        <w:rPr>
          <w:rFonts w:eastAsia="华文楷体"/>
          <w:sz w:val="24"/>
        </w:rPr>
        <w:t>*</w:t>
      </w:r>
      <w:r w:rsidR="00342070">
        <w:rPr>
          <w:rFonts w:eastAsia="华文楷体" w:hint="eastAsia"/>
          <w:sz w:val="24"/>
        </w:rPr>
        <w:t>算法在</w:t>
      </w:r>
      <w:r>
        <w:rPr>
          <w:rFonts w:eastAsia="华文楷体" w:hint="eastAsia"/>
          <w:sz w:val="24"/>
        </w:rPr>
        <w:t>高精度地图</w:t>
      </w:r>
      <w:r w:rsidR="00342070">
        <w:rPr>
          <w:rFonts w:eastAsia="华文楷体" w:hint="eastAsia"/>
          <w:sz w:val="24"/>
        </w:rPr>
        <w:t>中</w:t>
      </w:r>
      <w:r>
        <w:rPr>
          <w:rFonts w:eastAsia="华文楷体" w:hint="eastAsia"/>
          <w:sz w:val="24"/>
        </w:rPr>
        <w:t>进行路径规划，再利用</w:t>
      </w:r>
      <w:r>
        <w:rPr>
          <w:rFonts w:eastAsia="华文楷体" w:hint="eastAsia"/>
          <w:sz w:val="24"/>
        </w:rPr>
        <w:t>Stanley</w:t>
      </w:r>
      <w:r>
        <w:rPr>
          <w:rFonts w:eastAsia="华文楷体" w:hint="eastAsia"/>
          <w:sz w:val="24"/>
        </w:rPr>
        <w:t>跟踪算法</w:t>
      </w:r>
      <w:r w:rsidR="00342070">
        <w:rPr>
          <w:rFonts w:eastAsia="华文楷体" w:hint="eastAsia"/>
          <w:sz w:val="24"/>
        </w:rPr>
        <w:t>进行车辆寻迹，并利用激光雷达做</w:t>
      </w:r>
      <w:r w:rsidR="008508E6">
        <w:rPr>
          <w:rFonts w:eastAsia="华文楷体" w:hint="eastAsia"/>
          <w:sz w:val="24"/>
        </w:rPr>
        <w:t>障碍物检测识别，做</w:t>
      </w:r>
      <w:r w:rsidR="008508E6">
        <w:rPr>
          <w:rFonts w:eastAsia="华文楷体" w:hint="eastAsia"/>
          <w:sz w:val="24"/>
        </w:rPr>
        <w:t>AEB</w:t>
      </w:r>
      <w:r w:rsidR="00342070">
        <w:rPr>
          <w:rFonts w:eastAsia="华文楷体" w:hint="eastAsia"/>
          <w:sz w:val="24"/>
        </w:rPr>
        <w:t>，最终实现无人驾驶小车在无</w:t>
      </w:r>
      <w:r w:rsidR="00342070">
        <w:rPr>
          <w:rFonts w:eastAsia="华文楷体" w:hint="eastAsia"/>
          <w:sz w:val="24"/>
        </w:rPr>
        <w:t>GPS</w:t>
      </w:r>
      <w:r w:rsidR="00C403BE">
        <w:rPr>
          <w:rFonts w:eastAsia="华文楷体" w:hint="eastAsia"/>
          <w:sz w:val="24"/>
        </w:rPr>
        <w:t>和点云地图时</w:t>
      </w:r>
      <w:r w:rsidR="00342070">
        <w:rPr>
          <w:rFonts w:eastAsia="华文楷体" w:hint="eastAsia"/>
          <w:sz w:val="24"/>
        </w:rPr>
        <w:t>的车辆导航。</w:t>
      </w:r>
    </w:p>
    <w:p w14:paraId="5908EC3A" w14:textId="3E2514EB" w:rsidR="001A2A77" w:rsidRPr="00A47BBE" w:rsidRDefault="001A2A77" w:rsidP="00BF6AA8">
      <w:pPr>
        <w:snapToGrid w:val="0"/>
        <w:spacing w:beforeLines="50" w:before="156" w:line="300" w:lineRule="auto"/>
        <w:ind w:firstLineChars="200" w:firstLine="480"/>
        <w:jc w:val="left"/>
        <w:rPr>
          <w:rFonts w:eastAsia="华文楷体"/>
          <w:sz w:val="24"/>
        </w:rPr>
      </w:pPr>
      <w:r>
        <w:rPr>
          <w:rFonts w:eastAsia="华文楷体" w:hint="eastAsia"/>
          <w:sz w:val="24"/>
        </w:rPr>
        <w:t>3.3</w:t>
      </w:r>
      <w:r>
        <w:rPr>
          <w:rFonts w:eastAsia="华文楷体" w:hint="eastAsia"/>
          <w:sz w:val="24"/>
        </w:rPr>
        <w:t>可行性分析</w:t>
      </w:r>
    </w:p>
    <w:p w14:paraId="445CB174" w14:textId="5B0B6B09" w:rsidR="00CD6130" w:rsidRDefault="007B5FBE" w:rsidP="00BF6AA8">
      <w:pPr>
        <w:snapToGrid w:val="0"/>
        <w:spacing w:beforeLines="50" w:before="156" w:line="300" w:lineRule="auto"/>
        <w:ind w:firstLineChars="200" w:firstLine="480"/>
        <w:jc w:val="left"/>
        <w:rPr>
          <w:rFonts w:eastAsia="华文楷体"/>
          <w:sz w:val="24"/>
        </w:rPr>
      </w:pPr>
      <w:r>
        <w:rPr>
          <w:rFonts w:eastAsia="华文楷体" w:hint="eastAsia"/>
          <w:sz w:val="24"/>
        </w:rPr>
        <w:t>1)</w:t>
      </w:r>
      <w:r>
        <w:rPr>
          <w:rFonts w:eastAsia="华文楷体" w:hint="eastAsia"/>
          <w:sz w:val="24"/>
        </w:rPr>
        <w:t>理论分析</w:t>
      </w:r>
    </w:p>
    <w:p w14:paraId="60162583" w14:textId="4E9289BB" w:rsidR="00481914" w:rsidRDefault="00481914" w:rsidP="00BF6AA8">
      <w:pPr>
        <w:snapToGrid w:val="0"/>
        <w:spacing w:beforeLines="50" w:before="156" w:line="300" w:lineRule="auto"/>
        <w:ind w:firstLineChars="200" w:firstLine="480"/>
        <w:jc w:val="left"/>
        <w:rPr>
          <w:rFonts w:eastAsia="华文楷体"/>
          <w:sz w:val="24"/>
        </w:rPr>
      </w:pPr>
      <w:r>
        <w:rPr>
          <w:rFonts w:eastAsia="华文楷体" w:hint="eastAsia"/>
          <w:sz w:val="24"/>
        </w:rPr>
        <w:t>激光</w:t>
      </w:r>
      <w:r>
        <w:rPr>
          <w:rFonts w:eastAsia="华文楷体" w:hint="eastAsia"/>
          <w:sz w:val="24"/>
        </w:rPr>
        <w:t>SLAM</w:t>
      </w:r>
      <w:r>
        <w:rPr>
          <w:rFonts w:eastAsia="华文楷体" w:hint="eastAsia"/>
          <w:sz w:val="24"/>
        </w:rPr>
        <w:t>算法比较完善，开源项目较多，可以广泛地学习，然后再根据自己</w:t>
      </w:r>
      <w:r>
        <w:rPr>
          <w:rFonts w:eastAsia="华文楷体" w:hint="eastAsia"/>
          <w:sz w:val="24"/>
        </w:rPr>
        <w:lastRenderedPageBreak/>
        <w:t>的特殊需求，进行对应的改进，可以满足高精度地图的建立</w:t>
      </w:r>
      <w:r w:rsidR="00145ED7">
        <w:rPr>
          <w:rFonts w:eastAsia="华文楷体" w:hint="eastAsia"/>
          <w:sz w:val="24"/>
        </w:rPr>
        <w:t>需求。</w:t>
      </w:r>
    </w:p>
    <w:p w14:paraId="5F97B557" w14:textId="1E00CDA7" w:rsidR="00481914" w:rsidRDefault="00481914" w:rsidP="00BF6AA8">
      <w:pPr>
        <w:snapToGrid w:val="0"/>
        <w:spacing w:beforeLines="50" w:before="156" w:line="300" w:lineRule="auto"/>
        <w:ind w:firstLineChars="200" w:firstLine="480"/>
        <w:jc w:val="left"/>
        <w:rPr>
          <w:rFonts w:eastAsia="华文楷体"/>
          <w:sz w:val="24"/>
        </w:rPr>
      </w:pPr>
      <w:r>
        <w:rPr>
          <w:rFonts w:eastAsia="华文楷体" w:hint="eastAsia"/>
          <w:sz w:val="24"/>
        </w:rPr>
        <w:t>学术界有多目标跟踪算法，可以</w:t>
      </w:r>
      <w:r w:rsidR="00145ED7">
        <w:rPr>
          <w:rFonts w:eastAsia="华文楷体" w:hint="eastAsia"/>
          <w:sz w:val="24"/>
        </w:rPr>
        <w:t>学习、改进，最终实现我们的需求。</w:t>
      </w:r>
    </w:p>
    <w:p w14:paraId="1FDE35D8" w14:textId="533457C2" w:rsidR="00145ED7" w:rsidRDefault="00145ED7" w:rsidP="00BF6AA8">
      <w:pPr>
        <w:snapToGrid w:val="0"/>
        <w:spacing w:beforeLines="50" w:before="156" w:line="300" w:lineRule="auto"/>
        <w:ind w:firstLineChars="200" w:firstLine="480"/>
        <w:jc w:val="left"/>
        <w:rPr>
          <w:rFonts w:eastAsia="华文楷体"/>
          <w:sz w:val="24"/>
        </w:rPr>
      </w:pPr>
      <w:r>
        <w:rPr>
          <w:rFonts w:eastAsia="华文楷体" w:hint="eastAsia"/>
          <w:sz w:val="24"/>
        </w:rPr>
        <w:t>多传感器融合算法较多，典型的代表有</w:t>
      </w:r>
      <w:r>
        <w:rPr>
          <w:rFonts w:eastAsia="华文楷体" w:hint="eastAsia"/>
          <w:sz w:val="24"/>
        </w:rPr>
        <w:t>KF</w:t>
      </w:r>
      <w:r>
        <w:rPr>
          <w:rFonts w:eastAsia="华文楷体" w:hint="eastAsia"/>
          <w:sz w:val="24"/>
        </w:rPr>
        <w:t>、</w:t>
      </w:r>
      <w:r>
        <w:rPr>
          <w:rFonts w:eastAsia="华文楷体" w:hint="eastAsia"/>
          <w:sz w:val="24"/>
        </w:rPr>
        <w:t>EKF</w:t>
      </w:r>
      <w:r>
        <w:rPr>
          <w:rFonts w:eastAsia="华文楷体" w:hint="eastAsia"/>
          <w:sz w:val="24"/>
        </w:rPr>
        <w:t>、</w:t>
      </w:r>
      <w:r>
        <w:rPr>
          <w:rFonts w:eastAsia="华文楷体" w:hint="eastAsia"/>
          <w:sz w:val="24"/>
        </w:rPr>
        <w:t>UKF</w:t>
      </w:r>
      <w:r>
        <w:rPr>
          <w:rFonts w:eastAsia="华文楷体" w:hint="eastAsia"/>
          <w:sz w:val="24"/>
        </w:rPr>
        <w:t>等等滤波算法，我们可以进行对比实验，最终一定能够选出一个合适的方案实现我们的</w:t>
      </w:r>
      <w:r w:rsidR="00E625EC">
        <w:rPr>
          <w:rFonts w:eastAsia="华文楷体" w:hint="eastAsia"/>
          <w:sz w:val="24"/>
        </w:rPr>
        <w:t>需求</w:t>
      </w:r>
      <w:r>
        <w:rPr>
          <w:rFonts w:eastAsia="华文楷体" w:hint="eastAsia"/>
          <w:sz w:val="24"/>
        </w:rPr>
        <w:t>。</w:t>
      </w:r>
    </w:p>
    <w:p w14:paraId="62AFEAEF" w14:textId="01BB1CDB" w:rsidR="00145ED7" w:rsidRDefault="00145ED7" w:rsidP="00BF6AA8">
      <w:pPr>
        <w:snapToGrid w:val="0"/>
        <w:spacing w:beforeLines="50" w:before="156" w:line="300" w:lineRule="auto"/>
        <w:ind w:firstLineChars="200" w:firstLine="480"/>
        <w:jc w:val="left"/>
        <w:rPr>
          <w:rFonts w:eastAsia="华文楷体" w:hint="eastAsia"/>
          <w:sz w:val="24"/>
        </w:rPr>
      </w:pPr>
      <w:r>
        <w:rPr>
          <w:rFonts w:eastAsia="华文楷体" w:hint="eastAsia"/>
          <w:sz w:val="24"/>
        </w:rPr>
        <w:t>路径规划算法、路径跟踪算法有很多成熟的方案，比如</w:t>
      </w:r>
      <w:r>
        <w:rPr>
          <w:rFonts w:eastAsia="华文楷体" w:hint="eastAsia"/>
          <w:sz w:val="24"/>
        </w:rPr>
        <w:t>A</w:t>
      </w:r>
      <w:r>
        <w:rPr>
          <w:rFonts w:eastAsia="华文楷体"/>
          <w:sz w:val="24"/>
        </w:rPr>
        <w:t>*</w:t>
      </w:r>
      <w:r>
        <w:rPr>
          <w:rFonts w:eastAsia="华文楷体" w:hint="eastAsia"/>
          <w:sz w:val="24"/>
        </w:rPr>
        <w:t>、</w:t>
      </w:r>
      <w:r w:rsidR="00301755">
        <w:rPr>
          <w:rFonts w:eastAsia="华文楷体" w:hint="eastAsia"/>
          <w:sz w:val="24"/>
        </w:rPr>
        <w:t>Hybrid</w:t>
      </w:r>
      <w:r w:rsidR="00301755">
        <w:rPr>
          <w:rFonts w:eastAsia="华文楷体"/>
          <w:sz w:val="24"/>
        </w:rPr>
        <w:t xml:space="preserve"> </w:t>
      </w:r>
      <w:r>
        <w:rPr>
          <w:rFonts w:eastAsia="华文楷体" w:hint="eastAsia"/>
          <w:sz w:val="24"/>
        </w:rPr>
        <w:t>A</w:t>
      </w:r>
      <w:r>
        <w:rPr>
          <w:rFonts w:eastAsia="华文楷体"/>
          <w:sz w:val="24"/>
        </w:rPr>
        <w:t>*</w:t>
      </w:r>
      <w:r>
        <w:rPr>
          <w:rFonts w:eastAsia="华文楷体" w:hint="eastAsia"/>
          <w:sz w:val="24"/>
        </w:rPr>
        <w:t>、</w:t>
      </w:r>
      <w:r>
        <w:rPr>
          <w:rFonts w:eastAsia="华文楷体" w:hint="eastAsia"/>
          <w:sz w:val="24"/>
        </w:rPr>
        <w:t>Dijkstra</w:t>
      </w:r>
      <w:r>
        <w:rPr>
          <w:rFonts w:eastAsia="华文楷体" w:hint="eastAsia"/>
          <w:sz w:val="24"/>
        </w:rPr>
        <w:t>、</w:t>
      </w:r>
      <w:r>
        <w:rPr>
          <w:rFonts w:eastAsia="华文楷体" w:hint="eastAsia"/>
          <w:sz w:val="24"/>
        </w:rPr>
        <w:t>Stanley</w:t>
      </w:r>
      <w:r>
        <w:rPr>
          <w:rFonts w:eastAsia="华文楷体" w:hint="eastAsia"/>
          <w:sz w:val="24"/>
        </w:rPr>
        <w:t>、</w:t>
      </w:r>
      <w:r w:rsidR="00301755">
        <w:rPr>
          <w:rFonts w:eastAsia="华文楷体" w:hint="eastAsia"/>
          <w:sz w:val="24"/>
        </w:rPr>
        <w:t>纯跟踪算法等等，可以择优实现无人驾驶车辆的导航。</w:t>
      </w:r>
    </w:p>
    <w:p w14:paraId="1B18ABF3" w14:textId="67A35EB3" w:rsidR="007B5FBE" w:rsidRDefault="007B5FBE" w:rsidP="00BF6AA8">
      <w:pPr>
        <w:snapToGrid w:val="0"/>
        <w:spacing w:beforeLines="50" w:before="156" w:line="300" w:lineRule="auto"/>
        <w:ind w:firstLineChars="200" w:firstLine="480"/>
        <w:jc w:val="left"/>
        <w:rPr>
          <w:rFonts w:eastAsia="华文楷体"/>
          <w:sz w:val="24"/>
        </w:rPr>
      </w:pPr>
      <w:r>
        <w:rPr>
          <w:rFonts w:eastAsia="华文楷体" w:hint="eastAsia"/>
          <w:sz w:val="24"/>
        </w:rPr>
        <w:t>2)</w:t>
      </w:r>
      <w:r>
        <w:rPr>
          <w:rFonts w:eastAsia="华文楷体" w:hint="eastAsia"/>
          <w:sz w:val="24"/>
        </w:rPr>
        <w:t>实验分析</w:t>
      </w:r>
    </w:p>
    <w:p w14:paraId="0174E47B" w14:textId="53362539" w:rsidR="007B5FBE" w:rsidRDefault="007B5FBE" w:rsidP="00BF6AA8">
      <w:pPr>
        <w:snapToGrid w:val="0"/>
        <w:spacing w:beforeLines="50" w:before="156" w:line="300" w:lineRule="auto"/>
        <w:ind w:firstLineChars="200" w:firstLine="480"/>
        <w:jc w:val="left"/>
        <w:rPr>
          <w:rFonts w:eastAsia="华文楷体" w:hint="eastAsia"/>
          <w:sz w:val="24"/>
        </w:rPr>
      </w:pPr>
      <w:r>
        <w:rPr>
          <w:rFonts w:eastAsia="华文楷体" w:hint="eastAsia"/>
          <w:sz w:val="24"/>
        </w:rPr>
        <w:t>实验室也有自动驾驶车辆</w:t>
      </w:r>
      <w:r w:rsidR="00301755">
        <w:rPr>
          <w:rFonts w:eastAsia="华文楷体" w:hint="eastAsia"/>
          <w:sz w:val="24"/>
        </w:rPr>
        <w:t>，并配备了组合导航、</w:t>
      </w:r>
      <w:r w:rsidR="00301755">
        <w:rPr>
          <w:rFonts w:eastAsia="华文楷体" w:hint="eastAsia"/>
          <w:sz w:val="24"/>
        </w:rPr>
        <w:t>32</w:t>
      </w:r>
      <w:r w:rsidR="00301755">
        <w:rPr>
          <w:rFonts w:eastAsia="华文楷体" w:hint="eastAsia"/>
          <w:sz w:val="24"/>
        </w:rPr>
        <w:t>线激光雷达、</w:t>
      </w:r>
      <w:r w:rsidR="00301755">
        <w:rPr>
          <w:rFonts w:eastAsia="华文楷体" w:hint="eastAsia"/>
          <w:sz w:val="24"/>
        </w:rPr>
        <w:t>1</w:t>
      </w:r>
      <w:r w:rsidR="00301755">
        <w:rPr>
          <w:rFonts w:eastAsia="华文楷体"/>
          <w:sz w:val="24"/>
        </w:rPr>
        <w:t>6</w:t>
      </w:r>
      <w:r w:rsidR="00301755">
        <w:rPr>
          <w:rFonts w:eastAsia="华文楷体" w:hint="eastAsia"/>
          <w:sz w:val="24"/>
        </w:rPr>
        <w:t>线激光雷达、</w:t>
      </w:r>
      <w:r w:rsidR="00301755">
        <w:rPr>
          <w:rFonts w:eastAsia="华文楷体" w:hint="eastAsia"/>
          <w:sz w:val="24"/>
        </w:rPr>
        <w:t>IMU</w:t>
      </w:r>
      <w:r w:rsidR="00301755">
        <w:rPr>
          <w:rFonts w:eastAsia="华文楷体" w:hint="eastAsia"/>
          <w:sz w:val="24"/>
        </w:rPr>
        <w:t>等等传感器</w:t>
      </w:r>
      <w:r>
        <w:rPr>
          <w:rFonts w:eastAsia="华文楷体" w:hint="eastAsia"/>
          <w:sz w:val="24"/>
        </w:rPr>
        <w:t>，后期可以很方便地对算法进行实车实验，验证算法的鲁棒性和泛化能力。</w:t>
      </w:r>
    </w:p>
    <w:p w14:paraId="6E780784" w14:textId="21506AC3" w:rsidR="007B5FBE" w:rsidRDefault="007B5FBE" w:rsidP="00BF6AA8">
      <w:pPr>
        <w:snapToGrid w:val="0"/>
        <w:spacing w:beforeLines="50" w:before="156" w:line="300" w:lineRule="auto"/>
        <w:ind w:firstLineChars="200" w:firstLine="480"/>
        <w:jc w:val="left"/>
        <w:rPr>
          <w:rFonts w:eastAsia="华文楷体"/>
          <w:sz w:val="24"/>
        </w:rPr>
      </w:pPr>
      <w:r>
        <w:rPr>
          <w:rFonts w:eastAsia="华文楷体" w:hint="eastAsia"/>
          <w:sz w:val="24"/>
        </w:rPr>
        <w:t>3)</w:t>
      </w:r>
      <w:r>
        <w:rPr>
          <w:rFonts w:eastAsia="华文楷体" w:hint="eastAsia"/>
          <w:sz w:val="24"/>
        </w:rPr>
        <w:t>研究人的研究经验</w:t>
      </w:r>
    </w:p>
    <w:p w14:paraId="251C79A2" w14:textId="677F9388" w:rsidR="007B5FBE" w:rsidRPr="00A47BBE" w:rsidRDefault="007B5FBE" w:rsidP="00BF6AA8">
      <w:pPr>
        <w:snapToGrid w:val="0"/>
        <w:spacing w:beforeLines="50" w:before="156" w:line="300" w:lineRule="auto"/>
        <w:ind w:firstLineChars="200" w:firstLine="480"/>
        <w:jc w:val="left"/>
        <w:rPr>
          <w:rFonts w:eastAsia="华文楷体" w:hint="eastAsia"/>
          <w:sz w:val="24"/>
        </w:rPr>
      </w:pPr>
      <w:r>
        <w:rPr>
          <w:rFonts w:eastAsia="华文楷体" w:hint="eastAsia"/>
          <w:sz w:val="24"/>
        </w:rPr>
        <w:t>研究人在研究生期间主要学习的是自动驾驶算法的开发，对于</w:t>
      </w:r>
      <w:r w:rsidR="00481914">
        <w:rPr>
          <w:rFonts w:eastAsia="华文楷体" w:hint="eastAsia"/>
          <w:sz w:val="24"/>
        </w:rPr>
        <w:t>激光雷达</w:t>
      </w:r>
      <w:r>
        <w:rPr>
          <w:rFonts w:eastAsia="华文楷体" w:hint="eastAsia"/>
          <w:sz w:val="24"/>
        </w:rPr>
        <w:t>SLAM</w:t>
      </w:r>
      <w:r>
        <w:rPr>
          <w:rFonts w:eastAsia="华文楷体" w:hint="eastAsia"/>
          <w:sz w:val="24"/>
        </w:rPr>
        <w:t>算法</w:t>
      </w:r>
      <w:r w:rsidR="00481914">
        <w:rPr>
          <w:rFonts w:eastAsia="华文楷体" w:hint="eastAsia"/>
          <w:sz w:val="24"/>
        </w:rPr>
        <w:t>以及高精度地图</w:t>
      </w:r>
      <w:r w:rsidR="006950DC">
        <w:rPr>
          <w:rFonts w:eastAsia="华文楷体" w:hint="eastAsia"/>
          <w:sz w:val="24"/>
        </w:rPr>
        <w:t>和多传感器融合</w:t>
      </w:r>
      <w:r w:rsidR="00481914">
        <w:rPr>
          <w:rFonts w:eastAsia="华文楷体" w:hint="eastAsia"/>
          <w:sz w:val="24"/>
        </w:rPr>
        <w:t>有一定的了解，</w:t>
      </w:r>
      <w:r>
        <w:rPr>
          <w:rFonts w:eastAsia="华文楷体" w:hint="eastAsia"/>
          <w:sz w:val="24"/>
        </w:rPr>
        <w:t>对于实验室的自动驾驶车辆的操作比较熟悉，实验器材使用熟练，后期做实验比较方便。</w:t>
      </w:r>
    </w:p>
    <w:p w14:paraId="33107786" w14:textId="77777777" w:rsidR="00CD6130" w:rsidRDefault="00CD6130">
      <w:pPr>
        <w:snapToGrid w:val="0"/>
        <w:rPr>
          <w:rFonts w:ascii="仿宋_GB2312" w:eastAsia="仿宋_GB2312"/>
          <w:sz w:val="10"/>
        </w:rPr>
      </w:pPr>
    </w:p>
    <w:permEnd w:id="1874079873"/>
    <w:p w14:paraId="19C614FE" w14:textId="77777777" w:rsidR="00A47BBE" w:rsidRPr="00F102C1" w:rsidRDefault="00A47BBE" w:rsidP="00A47BBE">
      <w:pPr>
        <w:numPr>
          <w:ilvl w:val="0"/>
          <w:numId w:val="4"/>
        </w:numPr>
        <w:spacing w:before="240" w:after="240"/>
        <w:rPr>
          <w:rFonts w:eastAsia="仿宋_GB2312"/>
          <w:b/>
          <w:sz w:val="24"/>
        </w:rPr>
      </w:pPr>
      <w:r w:rsidRPr="00A47BBE">
        <w:rPr>
          <w:rFonts w:eastAsia="仿宋_GB2312" w:hint="eastAsia"/>
          <w:b/>
          <w:sz w:val="24"/>
        </w:rPr>
        <w:t>课题的创新点</w:t>
      </w:r>
      <w:r>
        <w:rPr>
          <w:rFonts w:eastAsia="仿宋_GB2312" w:hint="eastAsia"/>
          <w:b/>
          <w:sz w:val="24"/>
        </w:rPr>
        <w:t xml:space="preserve"> </w:t>
      </w:r>
      <w:r>
        <w:rPr>
          <w:rFonts w:eastAsia="仿宋_GB2312"/>
          <w:b/>
          <w:sz w:val="24"/>
        </w:rPr>
        <w:t>Novelties of the proposed topic.</w:t>
      </w:r>
    </w:p>
    <w:p w14:paraId="09E7B4C3" w14:textId="37276184" w:rsidR="00782CCE" w:rsidRDefault="00782CCE" w:rsidP="00BF6AA8">
      <w:pPr>
        <w:snapToGrid w:val="0"/>
        <w:spacing w:beforeLines="50" w:before="156" w:line="300" w:lineRule="auto"/>
        <w:ind w:firstLineChars="200" w:firstLine="480"/>
        <w:jc w:val="left"/>
        <w:rPr>
          <w:rFonts w:eastAsia="华文楷体"/>
          <w:sz w:val="24"/>
        </w:rPr>
      </w:pPr>
      <w:permStart w:id="1881745062" w:edGrp="everyone"/>
      <w:r>
        <w:rPr>
          <w:rFonts w:eastAsia="华文楷体" w:hint="eastAsia"/>
          <w:sz w:val="24"/>
        </w:rPr>
        <w:t>基于激光雷达的标志牌检测与标志牌的多目标跟踪算法</w:t>
      </w:r>
      <w:r w:rsidR="00FC28D6">
        <w:rPr>
          <w:rFonts w:eastAsia="华文楷体" w:hint="eastAsia"/>
          <w:sz w:val="24"/>
        </w:rPr>
        <w:t>。</w:t>
      </w:r>
      <w:r w:rsidR="00FC28D6" w:rsidRPr="00BB6B84">
        <w:rPr>
          <w:rFonts w:eastAsia="华文楷体" w:hint="eastAsia"/>
          <w:color w:val="FF0000"/>
          <w:sz w:val="24"/>
        </w:rPr>
        <w:t>标志牌目标丢失</w:t>
      </w:r>
      <w:r w:rsidR="00BB6B84">
        <w:rPr>
          <w:rFonts w:eastAsia="华文楷体" w:hint="eastAsia"/>
          <w:color w:val="FF0000"/>
          <w:sz w:val="24"/>
        </w:rPr>
        <w:t>。</w:t>
      </w:r>
    </w:p>
    <w:p w14:paraId="22DB25FE" w14:textId="77777777" w:rsidR="00757296" w:rsidRPr="00A47BBE" w:rsidRDefault="00757296" w:rsidP="00BF6AA8">
      <w:pPr>
        <w:snapToGrid w:val="0"/>
        <w:spacing w:beforeLines="50" w:before="156" w:line="300" w:lineRule="auto"/>
        <w:ind w:firstLineChars="200" w:firstLine="480"/>
        <w:jc w:val="left"/>
        <w:rPr>
          <w:rFonts w:eastAsia="华文楷体"/>
          <w:sz w:val="24"/>
        </w:rPr>
      </w:pPr>
      <w:bookmarkStart w:id="42" w:name="_GoBack"/>
      <w:bookmarkEnd w:id="42"/>
    </w:p>
    <w:p w14:paraId="40463483" w14:textId="4C4D4323" w:rsidR="00A47BBE" w:rsidRPr="00F102C1" w:rsidRDefault="00757296" w:rsidP="000B41CA">
      <w:pPr>
        <w:numPr>
          <w:ilvl w:val="0"/>
          <w:numId w:val="4"/>
        </w:numPr>
        <w:spacing w:before="240" w:after="240"/>
        <w:rPr>
          <w:rFonts w:eastAsia="仿宋_GB2312"/>
          <w:b/>
          <w:sz w:val="24"/>
        </w:rPr>
      </w:pPr>
      <w:bookmarkStart w:id="43" w:name="OLE_LINK9"/>
      <w:bookmarkStart w:id="44" w:name="OLE_LINK10"/>
      <w:permEnd w:id="1881745062"/>
      <w:r w:rsidRPr="000B41CA">
        <w:rPr>
          <w:rFonts w:eastAsia="仿宋_GB2312" w:hint="eastAsia"/>
          <w:b/>
          <w:sz w:val="24"/>
        </w:rPr>
        <w:t>计划进度</w:t>
      </w:r>
      <w:bookmarkEnd w:id="43"/>
      <w:bookmarkEnd w:id="44"/>
      <w:r w:rsidR="00A47BBE" w:rsidRPr="000B41CA">
        <w:rPr>
          <w:rFonts w:eastAsia="仿宋_GB2312" w:hint="eastAsia"/>
          <w:b/>
          <w:sz w:val="24"/>
        </w:rPr>
        <w:t>、预期成果</w:t>
      </w:r>
      <w:r w:rsidR="00A47BBE" w:rsidRPr="000B41CA">
        <w:rPr>
          <w:rFonts w:eastAsia="仿宋_GB2312"/>
          <w:b/>
          <w:sz w:val="24"/>
        </w:rPr>
        <w:t xml:space="preserve"> </w:t>
      </w:r>
      <w:r w:rsidR="00A47BBE">
        <w:rPr>
          <w:rFonts w:eastAsia="仿宋_GB2312"/>
          <w:b/>
          <w:sz w:val="24"/>
        </w:rPr>
        <w:t>Research</w:t>
      </w:r>
      <w:r w:rsidR="00A47BBE" w:rsidRPr="0047392F">
        <w:rPr>
          <w:rFonts w:eastAsia="仿宋_GB2312"/>
          <w:b/>
          <w:sz w:val="24"/>
        </w:rPr>
        <w:t xml:space="preserve"> schedule</w:t>
      </w:r>
      <w:r w:rsidR="00A47BBE" w:rsidRPr="003B7862">
        <w:rPr>
          <w:rFonts w:eastAsia="仿宋_GB2312"/>
          <w:b/>
          <w:sz w:val="24"/>
        </w:rPr>
        <w:t xml:space="preserve">, and expected </w:t>
      </w:r>
      <w:r w:rsidR="00A47BBE">
        <w:rPr>
          <w:rFonts w:eastAsia="仿宋_GB2312"/>
          <w:b/>
          <w:sz w:val="24"/>
        </w:rPr>
        <w:t>outcomes</w:t>
      </w:r>
    </w:p>
    <w:p w14:paraId="78686A31" w14:textId="77777777" w:rsidR="00A143C8" w:rsidRPr="00A143C8" w:rsidRDefault="00A143C8" w:rsidP="00A143C8">
      <w:pPr>
        <w:pStyle w:val="af2"/>
        <w:snapToGrid w:val="0"/>
        <w:spacing w:beforeLines="50" w:before="156" w:line="300" w:lineRule="auto"/>
        <w:ind w:firstLineChars="0" w:firstLine="0"/>
        <w:jc w:val="left"/>
        <w:rPr>
          <w:rFonts w:eastAsia="华文楷体"/>
          <w:sz w:val="24"/>
        </w:rPr>
      </w:pPr>
      <w:permStart w:id="498010236" w:edGrp="everyone"/>
      <w:r w:rsidRPr="00A143C8">
        <w:rPr>
          <w:rFonts w:eastAsia="华文楷体" w:hint="eastAsia"/>
          <w:sz w:val="24"/>
        </w:rPr>
        <w:t xml:space="preserve">5.1 </w:t>
      </w:r>
      <w:r w:rsidRPr="00A143C8">
        <w:rPr>
          <w:rFonts w:eastAsia="华文楷体" w:hint="eastAsia"/>
          <w:sz w:val="24"/>
        </w:rPr>
        <w:t>计划进度：</w:t>
      </w:r>
    </w:p>
    <w:p w14:paraId="58BED189" w14:textId="72068B9A" w:rsidR="00A143C8" w:rsidRPr="00A143C8" w:rsidRDefault="00A143C8" w:rsidP="00A143C8">
      <w:pPr>
        <w:snapToGrid w:val="0"/>
        <w:spacing w:beforeLines="50" w:before="156" w:line="300" w:lineRule="auto"/>
        <w:ind w:firstLineChars="200" w:firstLine="480"/>
        <w:jc w:val="left"/>
        <w:rPr>
          <w:rFonts w:eastAsia="华文楷体" w:hint="eastAsia"/>
          <w:sz w:val="24"/>
        </w:rPr>
      </w:pPr>
      <w:r w:rsidRPr="00A143C8">
        <w:rPr>
          <w:rFonts w:eastAsia="华文楷体" w:hint="eastAsia"/>
          <w:sz w:val="24"/>
        </w:rPr>
        <w:t>2021.1</w:t>
      </w:r>
      <w:r w:rsidRPr="00A143C8">
        <w:rPr>
          <w:rFonts w:eastAsia="华文楷体"/>
          <w:sz w:val="24"/>
        </w:rPr>
        <w:t>.1-2021.2.1</w:t>
      </w:r>
      <w:r w:rsidRPr="00A143C8">
        <w:rPr>
          <w:rFonts w:eastAsia="华文楷体" w:hint="eastAsia"/>
          <w:sz w:val="24"/>
        </w:rPr>
        <w:t>广泛查阅文献，确定</w:t>
      </w:r>
      <w:r w:rsidR="00C44620">
        <w:rPr>
          <w:rFonts w:eastAsia="华文楷体" w:hint="eastAsia"/>
          <w:sz w:val="24"/>
        </w:rPr>
        <w:t>具体的研究方案</w:t>
      </w:r>
    </w:p>
    <w:p w14:paraId="2B7958CD" w14:textId="04FBB6ED" w:rsidR="00A143C8" w:rsidRPr="00A143C8" w:rsidRDefault="00A143C8" w:rsidP="00A143C8">
      <w:pPr>
        <w:snapToGrid w:val="0"/>
        <w:spacing w:beforeLines="50" w:before="156" w:line="300" w:lineRule="auto"/>
        <w:ind w:firstLineChars="200" w:firstLine="480"/>
        <w:jc w:val="left"/>
        <w:rPr>
          <w:rFonts w:eastAsia="华文楷体" w:hint="eastAsia"/>
          <w:sz w:val="24"/>
        </w:rPr>
      </w:pPr>
      <w:r w:rsidRPr="00A143C8">
        <w:rPr>
          <w:rFonts w:eastAsia="华文楷体" w:hint="eastAsia"/>
          <w:sz w:val="24"/>
        </w:rPr>
        <w:t>2021.2.1-2021.</w:t>
      </w:r>
      <w:r w:rsidRPr="00A143C8">
        <w:rPr>
          <w:rFonts w:eastAsia="华文楷体"/>
          <w:sz w:val="24"/>
        </w:rPr>
        <w:t>3</w:t>
      </w:r>
      <w:r w:rsidRPr="00A143C8">
        <w:rPr>
          <w:rFonts w:eastAsia="华文楷体" w:hint="eastAsia"/>
          <w:sz w:val="24"/>
        </w:rPr>
        <w:t>.1</w:t>
      </w:r>
      <w:r w:rsidRPr="00A143C8">
        <w:rPr>
          <w:rFonts w:eastAsia="华文楷体"/>
          <w:sz w:val="24"/>
        </w:rPr>
        <w:t xml:space="preserve"> </w:t>
      </w:r>
      <w:r w:rsidRPr="00A143C8">
        <w:rPr>
          <w:rFonts w:eastAsia="华文楷体" w:hint="eastAsia"/>
          <w:sz w:val="24"/>
        </w:rPr>
        <w:t>改进开源的激光</w:t>
      </w:r>
      <w:r w:rsidRPr="00A143C8">
        <w:rPr>
          <w:rFonts w:eastAsia="华文楷体" w:hint="eastAsia"/>
          <w:sz w:val="24"/>
        </w:rPr>
        <w:t>SLAM</w:t>
      </w:r>
      <w:r w:rsidRPr="00A143C8">
        <w:rPr>
          <w:rFonts w:eastAsia="华文楷体" w:hint="eastAsia"/>
          <w:sz w:val="24"/>
        </w:rPr>
        <w:t>算法，融合组合导航的定位信息，</w:t>
      </w:r>
      <w:r>
        <w:rPr>
          <w:rFonts w:eastAsia="华文楷体" w:hint="eastAsia"/>
          <w:sz w:val="24"/>
        </w:rPr>
        <w:t>并开发</w:t>
      </w:r>
      <w:r w:rsidR="000631CE">
        <w:rPr>
          <w:rFonts w:eastAsia="华文楷体" w:hint="eastAsia"/>
          <w:sz w:val="24"/>
        </w:rPr>
        <w:t>动态目标点云去除算法，得到点云地图</w:t>
      </w:r>
    </w:p>
    <w:p w14:paraId="695076C1" w14:textId="083FA3FA" w:rsidR="00A143C8" w:rsidRPr="00A143C8" w:rsidRDefault="00A143C8" w:rsidP="000631CE">
      <w:pPr>
        <w:snapToGrid w:val="0"/>
        <w:spacing w:beforeLines="50" w:before="156" w:line="300" w:lineRule="auto"/>
        <w:ind w:firstLineChars="200" w:firstLine="480"/>
        <w:jc w:val="left"/>
        <w:rPr>
          <w:rFonts w:eastAsia="华文楷体"/>
          <w:sz w:val="24"/>
        </w:rPr>
      </w:pPr>
      <w:r w:rsidRPr="00A143C8">
        <w:rPr>
          <w:rFonts w:eastAsia="华文楷体" w:hint="eastAsia"/>
          <w:sz w:val="24"/>
        </w:rPr>
        <w:t>2021.4.1-2021.5.1</w:t>
      </w:r>
      <w:r w:rsidR="000631CE">
        <w:rPr>
          <w:rFonts w:eastAsia="华文楷体" w:hint="eastAsia"/>
          <w:sz w:val="24"/>
        </w:rPr>
        <w:t>学习</w:t>
      </w:r>
      <w:r w:rsidR="000631CE">
        <w:rPr>
          <w:rFonts w:eastAsia="华文楷体" w:hint="eastAsia"/>
          <w:sz w:val="24"/>
        </w:rPr>
        <w:t>roadrunner</w:t>
      </w:r>
      <w:r w:rsidR="000631CE">
        <w:rPr>
          <w:rFonts w:eastAsia="华文楷体" w:hint="eastAsia"/>
          <w:sz w:val="24"/>
        </w:rPr>
        <w:t>的使用，手工标注点云地图，得到高精度地图</w:t>
      </w:r>
    </w:p>
    <w:p w14:paraId="4EE8B27D" w14:textId="5BBCC321" w:rsidR="00A143C8" w:rsidRPr="000631CE" w:rsidRDefault="00A143C8" w:rsidP="000631CE">
      <w:pPr>
        <w:snapToGrid w:val="0"/>
        <w:spacing w:beforeLines="50" w:before="156" w:line="300" w:lineRule="auto"/>
        <w:ind w:firstLineChars="200" w:firstLine="480"/>
        <w:jc w:val="left"/>
        <w:rPr>
          <w:rFonts w:eastAsia="华文楷体"/>
          <w:sz w:val="24"/>
        </w:rPr>
      </w:pPr>
      <w:r w:rsidRPr="000631CE">
        <w:rPr>
          <w:rFonts w:eastAsia="华文楷体" w:hint="eastAsia"/>
          <w:sz w:val="24"/>
        </w:rPr>
        <w:t>2021.5.1</w:t>
      </w:r>
      <w:r w:rsidRPr="000631CE">
        <w:rPr>
          <w:rFonts w:eastAsia="华文楷体"/>
          <w:sz w:val="24"/>
        </w:rPr>
        <w:t>-2021.6.1</w:t>
      </w:r>
      <w:r w:rsidR="000631CE" w:rsidRPr="00834640">
        <w:rPr>
          <w:rFonts w:eastAsia="华文楷体" w:hint="eastAsia"/>
          <w:sz w:val="24"/>
        </w:rPr>
        <w:t>基于激光雷达的道路交通标志牌的检测与多标志牌的目标跟踪算法开发</w:t>
      </w:r>
    </w:p>
    <w:p w14:paraId="50144039" w14:textId="1D54DCD6" w:rsidR="00A143C8" w:rsidRPr="00A143C8" w:rsidRDefault="00A143C8" w:rsidP="00A143C8">
      <w:pPr>
        <w:pStyle w:val="af2"/>
        <w:snapToGrid w:val="0"/>
        <w:spacing w:beforeLines="50" w:before="156" w:line="300" w:lineRule="auto"/>
        <w:ind w:left="390" w:firstLineChars="0" w:firstLine="0"/>
        <w:jc w:val="left"/>
        <w:rPr>
          <w:rFonts w:eastAsia="华文楷体"/>
          <w:sz w:val="24"/>
        </w:rPr>
      </w:pPr>
      <w:r w:rsidRPr="00A143C8">
        <w:rPr>
          <w:rFonts w:eastAsia="华文楷体" w:hint="eastAsia"/>
          <w:sz w:val="24"/>
        </w:rPr>
        <w:lastRenderedPageBreak/>
        <w:t xml:space="preserve">2021.6.1-2021.7.1 </w:t>
      </w:r>
      <w:r w:rsidR="000631CE" w:rsidRPr="00F23E5F">
        <w:rPr>
          <w:rFonts w:eastAsia="华文楷体" w:hint="eastAsia"/>
          <w:sz w:val="24"/>
        </w:rPr>
        <w:t>基于激光雷达检测得到的标志牌与高精度地图标志牌信息匹配的车辆高精度定位算法开发</w:t>
      </w:r>
    </w:p>
    <w:p w14:paraId="33F0AA3E" w14:textId="22C14D25" w:rsidR="00A143C8" w:rsidRPr="00A143C8" w:rsidRDefault="00A143C8" w:rsidP="00A143C8">
      <w:pPr>
        <w:pStyle w:val="af2"/>
        <w:snapToGrid w:val="0"/>
        <w:spacing w:beforeLines="50" w:before="156" w:line="300" w:lineRule="auto"/>
        <w:ind w:left="390" w:firstLineChars="0" w:firstLine="0"/>
        <w:jc w:val="left"/>
        <w:rPr>
          <w:rFonts w:eastAsia="华文楷体"/>
          <w:sz w:val="24"/>
        </w:rPr>
      </w:pPr>
      <w:r w:rsidRPr="00A143C8">
        <w:rPr>
          <w:rFonts w:eastAsia="华文楷体" w:hint="eastAsia"/>
          <w:sz w:val="24"/>
        </w:rPr>
        <w:t xml:space="preserve">2021.7.1-2021.8.1 </w:t>
      </w:r>
      <w:r w:rsidR="000631CE" w:rsidRPr="00691FF7">
        <w:rPr>
          <w:rFonts w:eastAsia="华文楷体" w:hint="eastAsia"/>
          <w:sz w:val="24"/>
        </w:rPr>
        <w:t>基于激光雷达检测得到的道路边界与高精度地图车道线信息匹配的车辆定位算法开发</w:t>
      </w:r>
    </w:p>
    <w:p w14:paraId="32BFD6B4" w14:textId="4DA5C0FF" w:rsidR="00A143C8" w:rsidRDefault="000631CE" w:rsidP="00A143C8">
      <w:pPr>
        <w:pStyle w:val="af2"/>
        <w:snapToGrid w:val="0"/>
        <w:spacing w:beforeLines="50" w:before="156" w:line="300" w:lineRule="auto"/>
        <w:ind w:left="390" w:firstLineChars="0" w:firstLine="0"/>
        <w:jc w:val="left"/>
        <w:rPr>
          <w:rFonts w:eastAsia="华文楷体"/>
          <w:sz w:val="24"/>
        </w:rPr>
      </w:pPr>
      <w:r>
        <w:rPr>
          <w:rFonts w:eastAsia="华文楷体" w:hint="eastAsia"/>
          <w:sz w:val="24"/>
        </w:rPr>
        <w:t>2021.8.1-2021.9</w:t>
      </w:r>
      <w:r w:rsidR="00A143C8" w:rsidRPr="00A143C8">
        <w:rPr>
          <w:rFonts w:eastAsia="华文楷体" w:hint="eastAsia"/>
          <w:sz w:val="24"/>
        </w:rPr>
        <w:t xml:space="preserve">.1 </w:t>
      </w:r>
      <w:r w:rsidRPr="008A0BEF">
        <w:rPr>
          <w:rFonts w:eastAsia="华文楷体" w:hint="eastAsia"/>
          <w:sz w:val="24"/>
        </w:rPr>
        <w:t>融合标志牌的匹配结果、车道线的匹配结果、</w:t>
      </w:r>
      <w:r w:rsidRPr="008A0BEF">
        <w:rPr>
          <w:rFonts w:eastAsia="华文楷体" w:hint="eastAsia"/>
          <w:sz w:val="24"/>
        </w:rPr>
        <w:t>IMU</w:t>
      </w:r>
      <w:r w:rsidRPr="008A0BEF">
        <w:rPr>
          <w:rFonts w:eastAsia="华文楷体" w:hint="eastAsia"/>
          <w:sz w:val="24"/>
        </w:rPr>
        <w:t>的车辆高精度地位算法开发</w:t>
      </w:r>
    </w:p>
    <w:p w14:paraId="495DEC95" w14:textId="53F5A5AC" w:rsidR="000631CE" w:rsidRPr="00A143C8" w:rsidRDefault="000631CE" w:rsidP="00A143C8">
      <w:pPr>
        <w:pStyle w:val="af2"/>
        <w:snapToGrid w:val="0"/>
        <w:spacing w:beforeLines="50" w:before="156" w:line="300" w:lineRule="auto"/>
        <w:ind w:left="390" w:firstLineChars="0" w:firstLine="0"/>
        <w:jc w:val="left"/>
        <w:rPr>
          <w:rFonts w:eastAsia="华文楷体" w:hint="eastAsia"/>
          <w:sz w:val="24"/>
        </w:rPr>
      </w:pPr>
      <w:r>
        <w:rPr>
          <w:rFonts w:eastAsia="华文楷体" w:hint="eastAsia"/>
          <w:sz w:val="24"/>
        </w:rPr>
        <w:t xml:space="preserve">2021.9.1-2021.10.1 </w:t>
      </w:r>
      <w:r>
        <w:rPr>
          <w:rFonts w:eastAsia="华文楷体" w:hint="eastAsia"/>
          <w:sz w:val="24"/>
        </w:rPr>
        <w:t>进行实车的导航实验</w:t>
      </w:r>
    </w:p>
    <w:p w14:paraId="049C8A7D" w14:textId="77777777" w:rsidR="00A143C8" w:rsidRPr="00A143C8" w:rsidRDefault="00A143C8" w:rsidP="00A143C8">
      <w:pPr>
        <w:pStyle w:val="af2"/>
        <w:snapToGrid w:val="0"/>
        <w:spacing w:beforeLines="50" w:before="156" w:line="300" w:lineRule="auto"/>
        <w:ind w:left="390" w:firstLineChars="0" w:firstLine="0"/>
        <w:jc w:val="left"/>
        <w:rPr>
          <w:rFonts w:eastAsia="华文楷体"/>
          <w:sz w:val="24"/>
        </w:rPr>
      </w:pPr>
      <w:r w:rsidRPr="00A143C8">
        <w:rPr>
          <w:rFonts w:eastAsia="华文楷体" w:hint="eastAsia"/>
          <w:sz w:val="24"/>
        </w:rPr>
        <w:t>2021.10.1-</w:t>
      </w:r>
      <w:r w:rsidRPr="00A143C8">
        <w:rPr>
          <w:rFonts w:eastAsia="华文楷体"/>
          <w:sz w:val="24"/>
        </w:rPr>
        <w:t xml:space="preserve"> </w:t>
      </w:r>
      <w:r w:rsidRPr="00A143C8">
        <w:rPr>
          <w:rFonts w:eastAsia="华文楷体" w:hint="eastAsia"/>
          <w:sz w:val="24"/>
        </w:rPr>
        <w:t>书写毕业论文，做答辩</w:t>
      </w:r>
      <w:r w:rsidRPr="00A143C8">
        <w:rPr>
          <w:rFonts w:eastAsia="华文楷体" w:hint="eastAsia"/>
          <w:sz w:val="24"/>
        </w:rPr>
        <w:t>PPT</w:t>
      </w:r>
    </w:p>
    <w:p w14:paraId="0479A1C0" w14:textId="1E28D554" w:rsidR="00A143C8" w:rsidRDefault="00A143C8" w:rsidP="00A143C8">
      <w:pPr>
        <w:pStyle w:val="af2"/>
        <w:snapToGrid w:val="0"/>
        <w:spacing w:beforeLines="50" w:before="156" w:line="300" w:lineRule="auto"/>
        <w:ind w:left="390" w:firstLineChars="0" w:firstLine="0"/>
        <w:jc w:val="left"/>
        <w:rPr>
          <w:rFonts w:eastAsia="华文楷体"/>
          <w:sz w:val="24"/>
        </w:rPr>
      </w:pPr>
      <w:r w:rsidRPr="00A143C8">
        <w:rPr>
          <w:rFonts w:eastAsia="华文楷体" w:hint="eastAsia"/>
          <w:sz w:val="24"/>
        </w:rPr>
        <w:t xml:space="preserve">5.2 </w:t>
      </w:r>
      <w:r w:rsidRPr="00A143C8">
        <w:rPr>
          <w:rFonts w:eastAsia="华文楷体" w:hint="eastAsia"/>
          <w:sz w:val="24"/>
        </w:rPr>
        <w:t>预期成果</w:t>
      </w:r>
    </w:p>
    <w:p w14:paraId="1F8CBA21" w14:textId="248A758D" w:rsidR="00516490" w:rsidRDefault="00516490" w:rsidP="00516490">
      <w:pPr>
        <w:snapToGrid w:val="0"/>
        <w:spacing w:beforeLines="50" w:before="156" w:line="300" w:lineRule="auto"/>
        <w:ind w:firstLineChars="200" w:firstLine="480"/>
        <w:jc w:val="left"/>
        <w:rPr>
          <w:rFonts w:eastAsia="华文楷体"/>
          <w:sz w:val="24"/>
        </w:rPr>
      </w:pPr>
      <w:r>
        <w:rPr>
          <w:rFonts w:eastAsia="华文楷体" w:hint="eastAsia"/>
          <w:sz w:val="24"/>
        </w:rPr>
        <w:t>1)</w:t>
      </w:r>
      <w:r w:rsidRPr="00516490">
        <w:rPr>
          <w:rFonts w:eastAsia="华文楷体" w:hint="eastAsia"/>
          <w:sz w:val="24"/>
        </w:rPr>
        <w:t xml:space="preserve"> </w:t>
      </w:r>
      <w:r w:rsidR="00510549">
        <w:rPr>
          <w:rFonts w:eastAsia="华文楷体" w:hint="eastAsia"/>
          <w:sz w:val="24"/>
        </w:rPr>
        <w:t>开发出</w:t>
      </w:r>
      <w:r>
        <w:rPr>
          <w:rFonts w:eastAsia="华文楷体" w:hint="eastAsia"/>
          <w:sz w:val="24"/>
        </w:rPr>
        <w:t>基于激光雷达的标志牌检测与标志牌的多目标跟踪算法</w:t>
      </w:r>
    </w:p>
    <w:p w14:paraId="6ECC6967" w14:textId="584747AA" w:rsidR="00510549" w:rsidRDefault="00510549" w:rsidP="00510549">
      <w:pPr>
        <w:snapToGrid w:val="0"/>
        <w:spacing w:beforeLines="50" w:before="156" w:line="300" w:lineRule="auto"/>
        <w:ind w:firstLineChars="200" w:firstLine="480"/>
        <w:jc w:val="left"/>
        <w:rPr>
          <w:rFonts w:eastAsia="华文楷体"/>
          <w:sz w:val="24"/>
        </w:rPr>
      </w:pPr>
      <w:r>
        <w:rPr>
          <w:rFonts w:eastAsia="华文楷体"/>
          <w:sz w:val="24"/>
        </w:rPr>
        <w:t>2)</w:t>
      </w:r>
      <w:r>
        <w:rPr>
          <w:rFonts w:eastAsia="华文楷体" w:hint="eastAsia"/>
          <w:sz w:val="24"/>
        </w:rPr>
        <w:t>开发出</w:t>
      </w:r>
      <w:r>
        <w:rPr>
          <w:rFonts w:eastAsia="华文楷体" w:hint="eastAsia"/>
          <w:sz w:val="24"/>
        </w:rPr>
        <w:t>基于激光雷达检测识别的道路交通标志牌与高精度地图的标志牌匹配的车辆反向定位</w:t>
      </w:r>
      <w:r>
        <w:rPr>
          <w:rFonts w:eastAsia="华文楷体" w:hint="eastAsia"/>
          <w:sz w:val="24"/>
        </w:rPr>
        <w:t>算法</w:t>
      </w:r>
    </w:p>
    <w:p w14:paraId="2C87CD37" w14:textId="57E38D14" w:rsidR="00516490" w:rsidRPr="00510549" w:rsidRDefault="00510549" w:rsidP="00510549">
      <w:pPr>
        <w:snapToGrid w:val="0"/>
        <w:spacing w:beforeLines="50" w:before="156" w:line="300" w:lineRule="auto"/>
        <w:ind w:firstLineChars="200" w:firstLine="480"/>
        <w:jc w:val="left"/>
        <w:rPr>
          <w:rFonts w:eastAsia="华文楷体" w:hint="eastAsia"/>
          <w:sz w:val="24"/>
        </w:rPr>
      </w:pPr>
      <w:r>
        <w:rPr>
          <w:rFonts w:eastAsia="华文楷体" w:hint="eastAsia"/>
          <w:sz w:val="24"/>
        </w:rPr>
        <w:t>3)</w:t>
      </w:r>
      <w:r w:rsidRPr="00510549">
        <w:rPr>
          <w:rFonts w:eastAsia="华文楷体" w:hint="eastAsia"/>
          <w:sz w:val="24"/>
        </w:rPr>
        <w:t>实现</w:t>
      </w:r>
      <w:r w:rsidR="00516490" w:rsidRPr="00510549">
        <w:rPr>
          <w:rFonts w:eastAsia="华文楷体" w:hint="eastAsia"/>
          <w:sz w:val="24"/>
        </w:rPr>
        <w:t>无</w:t>
      </w:r>
      <w:r w:rsidR="00516490" w:rsidRPr="00510549">
        <w:rPr>
          <w:rFonts w:eastAsia="华文楷体" w:hint="eastAsia"/>
          <w:sz w:val="24"/>
        </w:rPr>
        <w:t>GPS</w:t>
      </w:r>
      <w:r w:rsidR="00516490" w:rsidRPr="00510549">
        <w:rPr>
          <w:rFonts w:eastAsia="华文楷体" w:hint="eastAsia"/>
          <w:sz w:val="24"/>
        </w:rPr>
        <w:t>和点云地图时</w:t>
      </w:r>
      <w:r w:rsidR="00516490" w:rsidRPr="00510549">
        <w:rPr>
          <w:rFonts w:eastAsia="华文楷体" w:hint="eastAsia"/>
          <w:sz w:val="24"/>
        </w:rPr>
        <w:t>融合标志牌的匹配结果、车道线的匹配结果、</w:t>
      </w:r>
      <w:r w:rsidR="00516490" w:rsidRPr="00510549">
        <w:rPr>
          <w:rFonts w:eastAsia="华文楷体" w:hint="eastAsia"/>
          <w:sz w:val="24"/>
        </w:rPr>
        <w:t>IMU</w:t>
      </w:r>
      <w:r w:rsidRPr="00510549">
        <w:rPr>
          <w:rFonts w:eastAsia="华文楷体" w:hint="eastAsia"/>
          <w:sz w:val="24"/>
        </w:rPr>
        <w:t>信息</w:t>
      </w:r>
      <w:r w:rsidR="00516490" w:rsidRPr="00510549">
        <w:rPr>
          <w:rFonts w:eastAsia="华文楷体" w:hint="eastAsia"/>
          <w:sz w:val="24"/>
        </w:rPr>
        <w:t>的车辆高精度地位算法开发</w:t>
      </w:r>
    </w:p>
    <w:p w14:paraId="7AC59172" w14:textId="67EF4955" w:rsidR="00A143C8" w:rsidRPr="00A143C8" w:rsidRDefault="00A143C8" w:rsidP="00BF6AA8">
      <w:pPr>
        <w:snapToGrid w:val="0"/>
        <w:spacing w:beforeLines="50" w:before="156" w:line="300" w:lineRule="auto"/>
        <w:ind w:firstLineChars="200" w:firstLine="480"/>
        <w:jc w:val="left"/>
        <w:rPr>
          <w:rFonts w:eastAsia="华文楷体"/>
          <w:sz w:val="24"/>
        </w:rPr>
      </w:pPr>
    </w:p>
    <w:permEnd w:id="498010236"/>
    <w:p w14:paraId="190F337E" w14:textId="77777777" w:rsidR="00A47BBE" w:rsidRPr="000B41CA" w:rsidRDefault="00A47BBE" w:rsidP="000B41CA">
      <w:pPr>
        <w:numPr>
          <w:ilvl w:val="0"/>
          <w:numId w:val="4"/>
        </w:numPr>
        <w:spacing w:before="240" w:after="240"/>
        <w:rPr>
          <w:rFonts w:eastAsia="仿宋_GB2312"/>
          <w:b/>
          <w:sz w:val="24"/>
        </w:rPr>
      </w:pPr>
      <w:r w:rsidRPr="000B41CA">
        <w:rPr>
          <w:rFonts w:eastAsia="仿宋_GB2312" w:hint="eastAsia"/>
          <w:b/>
          <w:sz w:val="24"/>
        </w:rPr>
        <w:t>与本课题有关的工作积累、</w:t>
      </w:r>
      <w:bookmarkStart w:id="45" w:name="OLE_LINK12"/>
      <w:bookmarkStart w:id="46" w:name="OLE_LINK13"/>
      <w:r w:rsidRPr="000B41CA">
        <w:rPr>
          <w:rFonts w:eastAsia="仿宋_GB2312" w:hint="eastAsia"/>
          <w:b/>
          <w:sz w:val="24"/>
        </w:rPr>
        <w:t>已有的研究工作</w:t>
      </w:r>
      <w:bookmarkEnd w:id="45"/>
      <w:bookmarkEnd w:id="46"/>
      <w:r w:rsidRPr="000B41CA">
        <w:rPr>
          <w:rFonts w:eastAsia="仿宋_GB2312" w:hint="eastAsia"/>
          <w:b/>
          <w:sz w:val="24"/>
        </w:rPr>
        <w:t>成绩</w:t>
      </w:r>
      <w:r w:rsidR="000B41CA">
        <w:rPr>
          <w:rFonts w:eastAsia="仿宋_GB2312" w:hint="eastAsia"/>
          <w:b/>
          <w:sz w:val="24"/>
        </w:rPr>
        <w:t>。</w:t>
      </w:r>
      <w:r w:rsidRPr="00552B95">
        <w:rPr>
          <w:rFonts w:eastAsia="仿宋_GB2312"/>
          <w:b/>
          <w:sz w:val="24"/>
        </w:rPr>
        <w:t>Prior</w:t>
      </w:r>
      <w:r w:rsidRPr="00100481">
        <w:rPr>
          <w:rFonts w:eastAsia="仿宋_GB2312"/>
          <w:b/>
          <w:sz w:val="24"/>
        </w:rPr>
        <w:t xml:space="preserve"> </w:t>
      </w:r>
      <w:r>
        <w:rPr>
          <w:rFonts w:eastAsia="仿宋_GB2312"/>
          <w:b/>
          <w:sz w:val="24"/>
        </w:rPr>
        <w:t xml:space="preserve">experience </w:t>
      </w:r>
      <w:r w:rsidRPr="00100481">
        <w:rPr>
          <w:rFonts w:eastAsia="仿宋_GB2312"/>
          <w:b/>
          <w:sz w:val="24"/>
        </w:rPr>
        <w:t xml:space="preserve">and </w:t>
      </w:r>
      <w:r>
        <w:rPr>
          <w:rFonts w:eastAsia="仿宋_GB2312"/>
          <w:b/>
          <w:sz w:val="24"/>
        </w:rPr>
        <w:t xml:space="preserve">accomplished achievements </w:t>
      </w:r>
      <w:r w:rsidRPr="00100481">
        <w:rPr>
          <w:rFonts w:eastAsia="仿宋_GB2312"/>
          <w:b/>
          <w:sz w:val="24"/>
        </w:rPr>
        <w:t>related to th</w:t>
      </w:r>
      <w:r>
        <w:rPr>
          <w:rFonts w:eastAsia="仿宋_GB2312"/>
          <w:b/>
          <w:sz w:val="24"/>
        </w:rPr>
        <w:t>e proposed</w:t>
      </w:r>
      <w:r w:rsidRPr="00100481">
        <w:rPr>
          <w:rFonts w:eastAsia="仿宋_GB2312"/>
          <w:b/>
          <w:sz w:val="24"/>
        </w:rPr>
        <w:t xml:space="preserve"> topic</w:t>
      </w:r>
      <w:r>
        <w:rPr>
          <w:rFonts w:eastAsia="仿宋_GB2312"/>
          <w:b/>
          <w:sz w:val="24"/>
        </w:rPr>
        <w:t>.</w:t>
      </w:r>
    </w:p>
    <w:p w14:paraId="567A17AB" w14:textId="1E1D22AD" w:rsidR="008E05F3" w:rsidRDefault="008E05F3" w:rsidP="00BF6AA8">
      <w:pPr>
        <w:snapToGrid w:val="0"/>
        <w:spacing w:beforeLines="50" w:before="156" w:line="300" w:lineRule="auto"/>
        <w:ind w:firstLineChars="200" w:firstLine="480"/>
        <w:jc w:val="left"/>
        <w:rPr>
          <w:rFonts w:eastAsia="华文楷体"/>
          <w:sz w:val="24"/>
        </w:rPr>
      </w:pPr>
      <w:permStart w:id="738263574" w:edGrp="everyone"/>
      <w:r>
        <w:rPr>
          <w:rFonts w:eastAsia="华文楷体" w:hint="eastAsia"/>
          <w:sz w:val="24"/>
        </w:rPr>
        <w:t>利用激光雷达和组合导航生成高精度地图的工作已经熟悉</w:t>
      </w:r>
    </w:p>
    <w:p w14:paraId="63D2A6AE" w14:textId="4F1ACC0F" w:rsidR="008E05F3" w:rsidRPr="00B94690" w:rsidRDefault="008E05F3" w:rsidP="00BF6AA8">
      <w:pPr>
        <w:snapToGrid w:val="0"/>
        <w:spacing w:beforeLines="50" w:before="156" w:line="300" w:lineRule="auto"/>
        <w:ind w:firstLineChars="200" w:firstLine="480"/>
        <w:jc w:val="left"/>
        <w:rPr>
          <w:rFonts w:eastAsia="华文楷体"/>
          <w:sz w:val="24"/>
        </w:rPr>
      </w:pPr>
      <w:r>
        <w:rPr>
          <w:rFonts w:eastAsia="华文楷体" w:hint="eastAsia"/>
          <w:sz w:val="24"/>
        </w:rPr>
        <w:t>对于多传感器融合有一定的了解</w:t>
      </w:r>
    </w:p>
    <w:p w14:paraId="23514086" w14:textId="77777777" w:rsidR="008E05F3" w:rsidRDefault="008E05F3">
      <w:pPr>
        <w:snapToGrid w:val="0"/>
        <w:rPr>
          <w:rFonts w:ascii="仿宋_GB2312" w:eastAsia="仿宋_GB2312"/>
        </w:rPr>
      </w:pPr>
    </w:p>
    <w:permEnd w:id="738263574"/>
    <w:p w14:paraId="369EA999" w14:textId="77777777" w:rsidR="000B41CA" w:rsidRDefault="000B41CA">
      <w:pPr>
        <w:snapToGrid w:val="0"/>
        <w:spacing w:before="120"/>
        <w:rPr>
          <w:rFonts w:ascii="仿宋_GB2312" w:eastAsia="仿宋_GB2312"/>
          <w:b/>
          <w:sz w:val="24"/>
        </w:rPr>
      </w:pPr>
      <w:r>
        <w:rPr>
          <w:rFonts w:ascii="仿宋_GB2312" w:eastAsia="仿宋_GB2312" w:hint="eastAsia"/>
          <w:b/>
          <w:sz w:val="24"/>
        </w:rPr>
        <w:t>本人</w:t>
      </w:r>
      <w:r>
        <w:rPr>
          <w:rFonts w:ascii="仿宋_GB2312" w:eastAsia="仿宋_GB2312"/>
          <w:b/>
          <w:sz w:val="24"/>
        </w:rPr>
        <w:t>承诺：</w:t>
      </w:r>
      <w:r>
        <w:rPr>
          <w:rFonts w:ascii="仿宋_GB2312" w:eastAsia="仿宋_GB2312" w:hint="eastAsia"/>
          <w:b/>
          <w:sz w:val="24"/>
        </w:rPr>
        <w:t>开题报告中</w:t>
      </w:r>
      <w:r>
        <w:rPr>
          <w:rFonts w:ascii="仿宋_GB2312" w:eastAsia="仿宋_GB2312"/>
          <w:b/>
          <w:sz w:val="24"/>
        </w:rPr>
        <w:t>的内容</w:t>
      </w:r>
      <w:r>
        <w:rPr>
          <w:rFonts w:ascii="仿宋_GB2312" w:eastAsia="仿宋_GB2312" w:hint="eastAsia"/>
          <w:b/>
          <w:sz w:val="24"/>
        </w:rPr>
        <w:t>真实无误</w:t>
      </w:r>
      <w:r>
        <w:rPr>
          <w:rFonts w:ascii="仿宋_GB2312" w:eastAsia="仿宋_GB2312"/>
          <w:b/>
          <w:sz w:val="24"/>
        </w:rPr>
        <w:t>，若有不</w:t>
      </w:r>
      <w:r>
        <w:rPr>
          <w:rFonts w:ascii="仿宋_GB2312" w:eastAsia="仿宋_GB2312" w:hint="eastAsia"/>
          <w:b/>
          <w:sz w:val="24"/>
        </w:rPr>
        <w:t>实</w:t>
      </w:r>
      <w:r>
        <w:rPr>
          <w:rFonts w:ascii="仿宋_GB2312" w:eastAsia="仿宋_GB2312"/>
          <w:b/>
          <w:sz w:val="24"/>
        </w:rPr>
        <w:t>，愿承担相应的责任和后果。</w:t>
      </w:r>
      <w:bookmarkStart w:id="47" w:name="OLE_LINK22"/>
      <w:bookmarkStart w:id="48" w:name="OLE_LINK23"/>
      <w:r w:rsidRPr="00C064B0">
        <w:rPr>
          <w:rFonts w:eastAsia="仿宋_GB2312"/>
          <w:b/>
          <w:sz w:val="24"/>
        </w:rPr>
        <w:t xml:space="preserve">I </w:t>
      </w:r>
      <w:r>
        <w:rPr>
          <w:rFonts w:eastAsia="仿宋_GB2312" w:hint="eastAsia"/>
          <w:b/>
          <w:sz w:val="24"/>
        </w:rPr>
        <w:t xml:space="preserve">hereby </w:t>
      </w:r>
      <w:r w:rsidRPr="0013523E">
        <w:rPr>
          <w:rFonts w:eastAsia="仿宋_GB2312"/>
          <w:b/>
          <w:sz w:val="24"/>
        </w:rPr>
        <w:t xml:space="preserve">declare and </w:t>
      </w:r>
      <w:r>
        <w:rPr>
          <w:rFonts w:eastAsia="仿宋_GB2312"/>
          <w:b/>
          <w:sz w:val="24"/>
        </w:rPr>
        <w:t>confirm</w:t>
      </w:r>
      <w:r w:rsidRPr="0013523E">
        <w:rPr>
          <w:rFonts w:eastAsia="仿宋_GB2312"/>
          <w:b/>
          <w:sz w:val="24"/>
        </w:rPr>
        <w:t xml:space="preserve"> </w:t>
      </w:r>
      <w:r>
        <w:rPr>
          <w:rFonts w:eastAsia="仿宋_GB2312"/>
          <w:b/>
          <w:sz w:val="24"/>
        </w:rPr>
        <w:t>that</w:t>
      </w:r>
      <w:r w:rsidRPr="0013523E">
        <w:rPr>
          <w:rFonts w:eastAsia="仿宋_GB2312"/>
          <w:b/>
          <w:sz w:val="24"/>
        </w:rPr>
        <w:t xml:space="preserve"> the details provided in this Form are </w:t>
      </w:r>
      <w:r>
        <w:rPr>
          <w:rFonts w:eastAsia="仿宋_GB2312"/>
          <w:b/>
          <w:sz w:val="24"/>
        </w:rPr>
        <w:t>valid</w:t>
      </w:r>
      <w:r w:rsidRPr="0013523E">
        <w:rPr>
          <w:rFonts w:eastAsia="仿宋_GB2312"/>
          <w:b/>
          <w:sz w:val="24"/>
        </w:rPr>
        <w:t xml:space="preserve"> and accurate.</w:t>
      </w:r>
      <w:bookmarkEnd w:id="47"/>
      <w:bookmarkEnd w:id="48"/>
      <w:r>
        <w:rPr>
          <w:rFonts w:eastAsia="仿宋_GB2312"/>
          <w:b/>
          <w:sz w:val="24"/>
        </w:rPr>
        <w:t xml:space="preserve"> </w:t>
      </w:r>
      <w:bookmarkStart w:id="49" w:name="OLE_LINK18"/>
      <w:bookmarkStart w:id="50" w:name="OLE_LINK19"/>
      <w:bookmarkStart w:id="51" w:name="OLE_LINK20"/>
      <w:bookmarkStart w:id="52" w:name="OLE_LINK21"/>
      <w:r>
        <w:rPr>
          <w:rFonts w:eastAsia="仿宋_GB2312"/>
          <w:b/>
          <w:sz w:val="24"/>
        </w:rPr>
        <w:t>If anything untruthful found, I will</w:t>
      </w:r>
      <w:r w:rsidRPr="00C064B0">
        <w:rPr>
          <w:rFonts w:eastAsia="仿宋_GB2312"/>
          <w:b/>
          <w:sz w:val="24"/>
        </w:rPr>
        <w:t xml:space="preserve"> </w:t>
      </w:r>
      <w:r>
        <w:rPr>
          <w:rFonts w:eastAsia="仿宋_GB2312" w:hint="eastAsia"/>
          <w:b/>
          <w:sz w:val="24"/>
        </w:rPr>
        <w:t>bear</w:t>
      </w:r>
      <w:r w:rsidRPr="00C064B0">
        <w:rPr>
          <w:rFonts w:eastAsia="仿宋_GB2312"/>
          <w:b/>
          <w:sz w:val="24"/>
        </w:rPr>
        <w:t xml:space="preserve"> </w:t>
      </w:r>
      <w:r>
        <w:rPr>
          <w:rFonts w:eastAsia="仿宋_GB2312" w:hint="eastAsia"/>
          <w:b/>
          <w:sz w:val="24"/>
        </w:rPr>
        <w:t xml:space="preserve">the </w:t>
      </w:r>
      <w:r w:rsidRPr="00C064B0">
        <w:rPr>
          <w:rFonts w:eastAsia="仿宋_GB2312"/>
          <w:b/>
          <w:sz w:val="24"/>
        </w:rPr>
        <w:t xml:space="preserve">corresponding </w:t>
      </w:r>
      <w:r>
        <w:rPr>
          <w:rFonts w:eastAsia="仿宋_GB2312" w:hint="eastAsia"/>
          <w:b/>
          <w:sz w:val="24"/>
        </w:rPr>
        <w:t>liabilities</w:t>
      </w:r>
      <w:r w:rsidRPr="00C064B0">
        <w:rPr>
          <w:rFonts w:eastAsia="仿宋_GB2312"/>
          <w:b/>
          <w:sz w:val="24"/>
        </w:rPr>
        <w:t xml:space="preserve"> and consequences</w:t>
      </w:r>
      <w:bookmarkEnd w:id="49"/>
      <w:bookmarkEnd w:id="50"/>
      <w:r w:rsidRPr="00C064B0">
        <w:rPr>
          <w:rFonts w:eastAsia="仿宋_GB2312"/>
          <w:b/>
          <w:sz w:val="24"/>
        </w:rPr>
        <w:t>.</w:t>
      </w:r>
      <w:bookmarkEnd w:id="51"/>
      <w:bookmarkEnd w:id="52"/>
    </w:p>
    <w:p w14:paraId="7FDD13C4" w14:textId="77777777" w:rsidR="000B41CA" w:rsidRDefault="000B41CA" w:rsidP="000F6821">
      <w:pPr>
        <w:snapToGrid w:val="0"/>
        <w:spacing w:before="120"/>
        <w:rPr>
          <w:rFonts w:ascii="仿宋_GB2312" w:eastAsia="仿宋_GB2312"/>
          <w:b/>
          <w:sz w:val="24"/>
        </w:rPr>
      </w:pPr>
    </w:p>
    <w:p w14:paraId="5F4C4774" w14:textId="0A5503AB" w:rsidR="000B41CA" w:rsidRPr="00426E88" w:rsidRDefault="000B41CA" w:rsidP="000F6821">
      <w:pPr>
        <w:snapToGrid w:val="0"/>
        <w:spacing w:before="120"/>
        <w:rPr>
          <w:rFonts w:eastAsia="仿宋_GB2312"/>
          <w:b/>
          <w:sz w:val="24"/>
        </w:rPr>
      </w:pPr>
      <w:r w:rsidRPr="00426E88">
        <w:rPr>
          <w:rFonts w:eastAsia="仿宋_GB2312"/>
          <w:b/>
          <w:sz w:val="24"/>
        </w:rPr>
        <w:t>学生签字</w:t>
      </w:r>
      <w:r w:rsidRPr="00426E88">
        <w:rPr>
          <w:rFonts w:eastAsia="仿宋_GB2312"/>
          <w:b/>
          <w:sz w:val="24"/>
        </w:rPr>
        <w:t>/Signature of Student</w:t>
      </w:r>
      <w:r w:rsidRPr="00426E88">
        <w:rPr>
          <w:rFonts w:eastAsia="仿宋_GB2312"/>
          <w:b/>
          <w:sz w:val="24"/>
        </w:rPr>
        <w:t>：</w:t>
      </w:r>
      <w:r w:rsidRPr="00426E88">
        <w:rPr>
          <w:rFonts w:eastAsia="仿宋_GB2312"/>
          <w:b/>
          <w:sz w:val="24"/>
        </w:rPr>
        <w:t xml:space="preserve"> </w:t>
      </w:r>
      <w:r w:rsidR="007E4FF9" w:rsidRPr="00426E88">
        <w:rPr>
          <w:rFonts w:eastAsia="仿宋_GB2312"/>
          <w:b/>
          <w:sz w:val="24"/>
        </w:rPr>
        <w:t xml:space="preserve"> </w:t>
      </w:r>
      <w:r w:rsidRPr="00426E88">
        <w:rPr>
          <w:rFonts w:eastAsia="仿宋_GB2312"/>
          <w:b/>
          <w:sz w:val="24"/>
        </w:rPr>
        <w:t xml:space="preserve"> </w:t>
      </w:r>
      <w:r w:rsidR="00911F43" w:rsidRPr="00426E88">
        <w:rPr>
          <w:rFonts w:eastAsia="仿宋_GB2312"/>
          <w:b/>
          <w:sz w:val="24"/>
        </w:rPr>
        <w:t xml:space="preserve">   </w:t>
      </w:r>
      <w:r w:rsidRPr="00426E88">
        <w:rPr>
          <w:rFonts w:eastAsia="仿宋_GB2312"/>
          <w:b/>
          <w:sz w:val="24"/>
        </w:rPr>
        <w:t xml:space="preserve">       </w:t>
      </w:r>
      <w:r w:rsidRPr="00426E88">
        <w:rPr>
          <w:rFonts w:eastAsia="仿宋_GB2312"/>
          <w:b/>
          <w:sz w:val="24"/>
        </w:rPr>
        <w:t>日期</w:t>
      </w:r>
      <w:r w:rsidRPr="00426E88">
        <w:rPr>
          <w:rFonts w:eastAsia="仿宋_GB2312"/>
          <w:b/>
          <w:sz w:val="24"/>
        </w:rPr>
        <w:t>/Date</w:t>
      </w:r>
      <w:r w:rsidRPr="00426E88">
        <w:rPr>
          <w:rFonts w:eastAsia="仿宋_GB2312"/>
          <w:b/>
          <w:sz w:val="24"/>
        </w:rPr>
        <w:t>：</w:t>
      </w:r>
      <w:permStart w:id="1293837837" w:edGrp="everyone"/>
      <w:r w:rsidR="00C71544">
        <w:rPr>
          <w:rFonts w:eastAsia="仿宋_GB2312" w:hint="eastAsia"/>
          <w:b/>
          <w:sz w:val="24"/>
        </w:rPr>
        <w:t xml:space="preserve"> </w:t>
      </w:r>
      <w:r w:rsidR="00C71544" w:rsidRPr="00C71544">
        <w:rPr>
          <w:rFonts w:eastAsia="仿宋_GB2312"/>
          <w:sz w:val="24"/>
        </w:rPr>
        <w:fldChar w:fldCharType="begin"/>
      </w:r>
      <w:r w:rsidR="00C71544" w:rsidRPr="00C71544">
        <w:rPr>
          <w:rFonts w:eastAsia="仿宋_GB2312"/>
          <w:sz w:val="24"/>
        </w:rPr>
        <w:instrText xml:space="preserve"> DATE \@ "yyyy-MM-dd" </w:instrText>
      </w:r>
      <w:r w:rsidR="00C71544" w:rsidRPr="00C71544">
        <w:rPr>
          <w:rFonts w:eastAsia="仿宋_GB2312"/>
          <w:sz w:val="24"/>
        </w:rPr>
        <w:fldChar w:fldCharType="separate"/>
      </w:r>
      <w:r w:rsidR="00BF4D55">
        <w:rPr>
          <w:rFonts w:eastAsia="仿宋_GB2312"/>
          <w:noProof/>
          <w:sz w:val="24"/>
        </w:rPr>
        <w:t>2020-12-25</w:t>
      </w:r>
      <w:r w:rsidR="00C71544" w:rsidRPr="00C71544">
        <w:rPr>
          <w:rFonts w:eastAsia="仿宋_GB2312"/>
          <w:sz w:val="24"/>
        </w:rPr>
        <w:fldChar w:fldCharType="end"/>
      </w:r>
      <w:r w:rsidR="00C71544">
        <w:rPr>
          <w:rFonts w:eastAsia="仿宋_GB2312"/>
          <w:sz w:val="24"/>
        </w:rPr>
        <w:t xml:space="preserve"> </w:t>
      </w:r>
      <w:permEnd w:id="1293837837"/>
    </w:p>
    <w:p w14:paraId="0C5E13B9" w14:textId="77777777" w:rsidR="0009356A" w:rsidRDefault="0009356A">
      <w:pPr>
        <w:snapToGrid w:val="0"/>
        <w:rPr>
          <w:sz w:val="24"/>
          <w:szCs w:val="24"/>
        </w:rPr>
      </w:pPr>
    </w:p>
    <w:p w14:paraId="102746E0" w14:textId="77777777" w:rsidR="002C345C" w:rsidRDefault="002C345C">
      <w:pPr>
        <w:snapToGrid w:val="0"/>
        <w:rPr>
          <w:sz w:val="24"/>
          <w:szCs w:val="24"/>
        </w:rPr>
      </w:pPr>
    </w:p>
    <w:p w14:paraId="4DD6A85C" w14:textId="77777777" w:rsidR="002C345C" w:rsidRDefault="002C345C">
      <w:pPr>
        <w:snapToGrid w:val="0"/>
        <w:rPr>
          <w:sz w:val="24"/>
          <w:szCs w:val="24"/>
        </w:rPr>
      </w:pPr>
    </w:p>
    <w:p w14:paraId="3F05B8F9" w14:textId="77777777" w:rsidR="002C345C" w:rsidRPr="002C345C" w:rsidRDefault="002C345C">
      <w:pPr>
        <w:snapToGrid w:val="0"/>
        <w:rPr>
          <w:rFonts w:eastAsia="华文仿宋"/>
          <w:color w:val="808080" w:themeColor="background1" w:themeShade="80"/>
          <w:sz w:val="18"/>
          <w:szCs w:val="18"/>
        </w:rPr>
      </w:pPr>
      <w:r w:rsidRPr="002C345C">
        <w:rPr>
          <w:rFonts w:eastAsia="华文仿宋"/>
          <w:color w:val="808080" w:themeColor="background1" w:themeShade="80"/>
          <w:sz w:val="18"/>
          <w:szCs w:val="18"/>
        </w:rPr>
        <w:t>全文字数统计：</w:t>
      </w:r>
      <w:r w:rsidR="00872FD0">
        <w:rPr>
          <w:rFonts w:eastAsia="华文仿宋"/>
          <w:color w:val="808080" w:themeColor="background1" w:themeShade="80"/>
          <w:sz w:val="18"/>
          <w:szCs w:val="18"/>
        </w:rPr>
        <w:fldChar w:fldCharType="begin"/>
      </w:r>
      <w:r w:rsidR="00872FD0">
        <w:rPr>
          <w:rFonts w:eastAsia="华文仿宋"/>
          <w:color w:val="808080" w:themeColor="background1" w:themeShade="80"/>
          <w:sz w:val="18"/>
          <w:szCs w:val="18"/>
        </w:rPr>
        <w:instrText xml:space="preserve"> NUMWORDS \# "0" \* Arabic  \* MERGEFORMAT </w:instrText>
      </w:r>
      <w:r w:rsidR="00872FD0">
        <w:rPr>
          <w:rFonts w:eastAsia="华文仿宋"/>
          <w:color w:val="808080" w:themeColor="background1" w:themeShade="80"/>
          <w:sz w:val="18"/>
          <w:szCs w:val="18"/>
        </w:rPr>
        <w:fldChar w:fldCharType="separate"/>
      </w:r>
      <w:r w:rsidR="00BE78EB">
        <w:rPr>
          <w:rFonts w:eastAsia="华文仿宋"/>
          <w:noProof/>
          <w:color w:val="808080" w:themeColor="background1" w:themeShade="80"/>
          <w:sz w:val="18"/>
          <w:szCs w:val="18"/>
        </w:rPr>
        <w:t>1559</w:t>
      </w:r>
      <w:r w:rsidR="00872FD0">
        <w:rPr>
          <w:rFonts w:eastAsia="华文仿宋"/>
          <w:color w:val="808080" w:themeColor="background1" w:themeShade="80"/>
          <w:sz w:val="18"/>
          <w:szCs w:val="18"/>
        </w:rPr>
        <w:fldChar w:fldCharType="end"/>
      </w:r>
      <w:r w:rsidRPr="002C345C">
        <w:rPr>
          <w:rFonts w:eastAsia="华文仿宋"/>
          <w:color w:val="808080" w:themeColor="background1" w:themeShade="80"/>
          <w:sz w:val="18"/>
          <w:szCs w:val="18"/>
        </w:rPr>
        <w:t>。</w:t>
      </w:r>
    </w:p>
    <w:p w14:paraId="59960358" w14:textId="77777777" w:rsidR="002C345C" w:rsidRPr="00615C20" w:rsidRDefault="002C345C">
      <w:pPr>
        <w:snapToGrid w:val="0"/>
        <w:rPr>
          <w:sz w:val="24"/>
          <w:szCs w:val="24"/>
        </w:rPr>
      </w:pPr>
    </w:p>
    <w:p w14:paraId="6B0B2D78" w14:textId="77777777" w:rsidR="004D2790" w:rsidRPr="00615C20" w:rsidRDefault="004D2790">
      <w:pPr>
        <w:snapToGrid w:val="0"/>
        <w:rPr>
          <w:sz w:val="24"/>
          <w:szCs w:val="24"/>
        </w:rPr>
        <w:sectPr w:rsidR="004D2790" w:rsidRPr="00615C20">
          <w:footerReference w:type="default" r:id="rId15"/>
          <w:footerReference w:type="first" r:id="rId16"/>
          <w:pgSz w:w="11906" w:h="16838" w:code="9"/>
          <w:pgMar w:top="1418" w:right="1588" w:bottom="1418" w:left="1588" w:header="851" w:footer="851" w:gutter="0"/>
          <w:pgNumType w:start="1"/>
          <w:cols w:space="425"/>
          <w:titlePg/>
          <w:docGrid w:type="lines" w:linePitch="312"/>
        </w:sectPr>
      </w:pPr>
    </w:p>
    <w:p w14:paraId="26DC4104" w14:textId="77777777" w:rsidR="00571A6D" w:rsidRPr="000C373D" w:rsidRDefault="00571A6D" w:rsidP="00426E88">
      <w:pPr>
        <w:spacing w:line="360" w:lineRule="auto"/>
        <w:rPr>
          <w:rFonts w:eastAsia="仿宋_GB2312"/>
          <w:b/>
          <w:color w:val="000000" w:themeColor="text1"/>
          <w:sz w:val="24"/>
        </w:rPr>
      </w:pPr>
      <w:r w:rsidRPr="00F52F0A">
        <w:rPr>
          <w:rFonts w:eastAsia="仿宋_GB2312" w:hint="eastAsia"/>
          <w:b/>
          <w:sz w:val="28"/>
          <w:szCs w:val="28"/>
        </w:rPr>
        <w:lastRenderedPageBreak/>
        <w:t>二、开题报告</w:t>
      </w:r>
      <w:r w:rsidRPr="00F52F0A">
        <w:rPr>
          <w:rFonts w:eastAsia="仿宋_GB2312"/>
          <w:b/>
          <w:sz w:val="28"/>
          <w:szCs w:val="28"/>
        </w:rPr>
        <w:t>评审</w:t>
      </w:r>
      <w:r w:rsidRPr="00F52F0A">
        <w:rPr>
          <w:rFonts w:eastAsia="仿宋_GB2312" w:hint="eastAsia"/>
          <w:b/>
          <w:sz w:val="28"/>
          <w:szCs w:val="28"/>
        </w:rPr>
        <w:t xml:space="preserve"> Review of the Thesis/Dissertation Proposal</w:t>
      </w:r>
      <w:r w:rsidR="00C5714E" w:rsidRPr="00F52F0A">
        <w:rPr>
          <w:rFonts w:eastAsia="仿宋_GB2312"/>
          <w:b/>
          <w:sz w:val="28"/>
          <w:szCs w:val="28"/>
        </w:rPr>
        <w:t xml:space="preserve"> </w:t>
      </w:r>
      <w:r w:rsidR="00C5714E" w:rsidRPr="00F113A7">
        <w:rPr>
          <w:rFonts w:eastAsia="仿宋_GB2312"/>
          <w:color w:val="FFFFFF" w:themeColor="background1"/>
          <w:sz w:val="24"/>
        </w:rPr>
        <w:t>(</w:t>
      </w:r>
      <w:r w:rsidR="00C5714E" w:rsidRPr="000C373D">
        <w:rPr>
          <w:rFonts w:eastAsia="仿宋_GB2312"/>
          <w:color w:val="000000" w:themeColor="text1"/>
          <w:sz w:val="24"/>
        </w:rPr>
        <w:t>注</w:t>
      </w:r>
      <w:r w:rsidR="00C5714E" w:rsidRPr="000C373D">
        <w:rPr>
          <w:rFonts w:eastAsia="仿宋_GB2312" w:hint="eastAsia"/>
          <w:color w:val="000000" w:themeColor="text1"/>
          <w:sz w:val="24"/>
        </w:rPr>
        <w:t>：通过</w:t>
      </w:r>
      <w:r w:rsidR="000C373D">
        <w:rPr>
          <w:rFonts w:eastAsia="仿宋_GB2312" w:hint="eastAsia"/>
          <w:color w:val="000000" w:themeColor="text1"/>
          <w:sz w:val="24"/>
        </w:rPr>
        <w:t>数字交大</w:t>
      </w:r>
      <w:r w:rsidR="00C5714E" w:rsidRPr="000C373D">
        <w:rPr>
          <w:rFonts w:eastAsia="仿宋_GB2312" w:hint="eastAsia"/>
          <w:color w:val="000000" w:themeColor="text1"/>
          <w:sz w:val="24"/>
        </w:rPr>
        <w:t>在线流程进行时，</w:t>
      </w:r>
      <w:r w:rsidR="004E5218">
        <w:rPr>
          <w:rFonts w:eastAsia="仿宋_GB2312" w:hint="eastAsia"/>
          <w:color w:val="000000" w:themeColor="text1"/>
          <w:sz w:val="24"/>
        </w:rPr>
        <w:t>本页及后续内容</w:t>
      </w:r>
      <w:r w:rsidR="000C373D">
        <w:rPr>
          <w:rFonts w:eastAsia="仿宋_GB2312" w:hint="eastAsia"/>
          <w:color w:val="000000" w:themeColor="text1"/>
          <w:sz w:val="24"/>
        </w:rPr>
        <w:t>不用</w:t>
      </w:r>
      <w:r w:rsidR="004E5218">
        <w:rPr>
          <w:rFonts w:eastAsia="仿宋_GB2312" w:hint="eastAsia"/>
          <w:color w:val="000000" w:themeColor="text1"/>
          <w:sz w:val="24"/>
        </w:rPr>
        <w:t>填写、</w:t>
      </w:r>
      <w:r w:rsidR="000C373D">
        <w:rPr>
          <w:rFonts w:eastAsia="仿宋_GB2312" w:hint="eastAsia"/>
          <w:color w:val="000000" w:themeColor="text1"/>
          <w:sz w:val="24"/>
        </w:rPr>
        <w:t>上传</w:t>
      </w:r>
      <w:r w:rsidR="00C5714E" w:rsidRPr="000C373D">
        <w:rPr>
          <w:rFonts w:eastAsia="仿宋_GB2312" w:hint="eastAsia"/>
          <w:color w:val="000000" w:themeColor="text1"/>
          <w:sz w:val="24"/>
        </w:rPr>
        <w:t>；</w:t>
      </w:r>
      <w:r w:rsidR="004E5218">
        <w:rPr>
          <w:rFonts w:eastAsia="仿宋_GB2312" w:hint="eastAsia"/>
          <w:color w:val="000000" w:themeColor="text1"/>
          <w:sz w:val="24"/>
        </w:rPr>
        <w:t>特殊情况下，经研究生院同意，可用此表线下进行开题报告记录汇报时，需填写本页及后续内容。</w:t>
      </w:r>
      <w:r w:rsidR="00C5714E" w:rsidRPr="000C373D">
        <w:rPr>
          <w:rFonts w:eastAsia="仿宋_GB2312" w:hint="eastAsia"/>
          <w:color w:val="000000" w:themeColor="text1"/>
          <w:sz w:val="24"/>
        </w:rPr>
        <w:t xml:space="preserve">This section </w:t>
      </w:r>
      <w:r w:rsidR="000C373D">
        <w:rPr>
          <w:rFonts w:eastAsia="仿宋_GB2312"/>
          <w:color w:val="000000" w:themeColor="text1"/>
          <w:sz w:val="24"/>
        </w:rPr>
        <w:t xml:space="preserve">does not need to be </w:t>
      </w:r>
      <w:r w:rsidR="004E5218">
        <w:rPr>
          <w:rFonts w:eastAsia="仿宋_GB2312"/>
          <w:color w:val="000000" w:themeColor="text1"/>
          <w:sz w:val="24"/>
        </w:rPr>
        <w:t xml:space="preserve">filled or </w:t>
      </w:r>
      <w:r w:rsidR="000C373D">
        <w:rPr>
          <w:rFonts w:eastAsia="仿宋_GB2312"/>
          <w:color w:val="000000" w:themeColor="text1"/>
          <w:sz w:val="24"/>
        </w:rPr>
        <w:t xml:space="preserve">uploaded to the system </w:t>
      </w:r>
      <w:r w:rsidR="00C5714E" w:rsidRPr="000C373D">
        <w:rPr>
          <w:rFonts w:eastAsia="仿宋_GB2312" w:hint="eastAsia"/>
          <w:color w:val="000000" w:themeColor="text1"/>
          <w:sz w:val="24"/>
        </w:rPr>
        <w:t xml:space="preserve">if the thesis/dissertation proposal </w:t>
      </w:r>
      <w:r w:rsidR="00C5714E" w:rsidRPr="000C373D">
        <w:rPr>
          <w:rFonts w:eastAsia="仿宋_GB2312"/>
          <w:color w:val="000000" w:themeColor="text1"/>
          <w:sz w:val="24"/>
        </w:rPr>
        <w:t>application is submitted through My SJTU.</w:t>
      </w:r>
      <w:r w:rsidR="00C5714E" w:rsidRPr="000C373D">
        <w:rPr>
          <w:rFonts w:eastAsia="仿宋_GB2312" w:hint="eastAsia"/>
          <w:color w:val="000000" w:themeColor="text1"/>
          <w:sz w:val="24"/>
        </w:rPr>
        <w:t xml:space="preserve">) </w:t>
      </w:r>
    </w:p>
    <w:p w14:paraId="6AB709FF" w14:textId="77777777" w:rsidR="00E8501F" w:rsidRDefault="00E60439" w:rsidP="00E60439">
      <w:pPr>
        <w:numPr>
          <w:ilvl w:val="0"/>
          <w:numId w:val="7"/>
        </w:numPr>
        <w:snapToGrid w:val="0"/>
        <w:rPr>
          <w:rFonts w:eastAsia="华文仿宋"/>
          <w:szCs w:val="21"/>
        </w:rPr>
      </w:pPr>
      <w:r w:rsidRPr="00E60439">
        <w:rPr>
          <w:rFonts w:eastAsia="华文仿宋"/>
          <w:b/>
          <w:sz w:val="24"/>
          <w:szCs w:val="24"/>
        </w:rPr>
        <w:t>课程学习情况</w:t>
      </w:r>
      <w:r w:rsidRPr="00E60439">
        <w:rPr>
          <w:rFonts w:eastAsia="华文仿宋"/>
          <w:b/>
          <w:sz w:val="24"/>
          <w:szCs w:val="24"/>
        </w:rPr>
        <w:t xml:space="preserve"> Coursework </w:t>
      </w:r>
      <w:r w:rsidRPr="00714BA9">
        <w:rPr>
          <w:rFonts w:eastAsia="华文仿宋"/>
          <w:szCs w:val="21"/>
        </w:rPr>
        <w:t>（</w:t>
      </w:r>
      <w:r w:rsidR="00714BA9">
        <w:rPr>
          <w:rFonts w:eastAsia="华文仿宋" w:hint="eastAsia"/>
          <w:szCs w:val="21"/>
        </w:rPr>
        <w:t>本栏由</w:t>
      </w:r>
      <w:r w:rsidR="00714BA9" w:rsidRPr="00714BA9">
        <w:rPr>
          <w:rFonts w:eastAsia="华文仿宋" w:hint="eastAsia"/>
          <w:szCs w:val="21"/>
        </w:rPr>
        <w:t>研究生填写，导师负责核对确认</w:t>
      </w:r>
      <w:r w:rsidR="00714BA9">
        <w:rPr>
          <w:rFonts w:eastAsia="华文仿宋" w:hint="eastAsia"/>
          <w:szCs w:val="21"/>
        </w:rPr>
        <w:t>T</w:t>
      </w:r>
      <w:r w:rsidR="00714BA9">
        <w:rPr>
          <w:rFonts w:eastAsia="华文仿宋"/>
          <w:szCs w:val="21"/>
        </w:rPr>
        <w:t xml:space="preserve">his table shall be filled by the graduate student, and </w:t>
      </w:r>
      <w:r w:rsidR="00596283">
        <w:rPr>
          <w:rFonts w:eastAsia="华文仿宋"/>
          <w:szCs w:val="21"/>
        </w:rPr>
        <w:t>verified</w:t>
      </w:r>
      <w:r w:rsidR="00714BA9">
        <w:rPr>
          <w:rFonts w:eastAsia="华文仿宋"/>
          <w:szCs w:val="21"/>
        </w:rPr>
        <w:t xml:space="preserve"> by the supervisor.</w:t>
      </w:r>
      <w:r w:rsidRPr="00714BA9">
        <w:rPr>
          <w:rFonts w:eastAsia="华文仿宋"/>
          <w:szCs w:val="21"/>
        </w:rPr>
        <w:t>）</w:t>
      </w:r>
    </w:p>
    <w:tbl>
      <w:tblPr>
        <w:tblStyle w:val="af0"/>
        <w:tblW w:w="0" w:type="auto"/>
        <w:tblInd w:w="420" w:type="dxa"/>
        <w:tblLook w:val="04A0" w:firstRow="1" w:lastRow="0" w:firstColumn="1" w:lastColumn="0" w:noHBand="0" w:noVBand="1"/>
      </w:tblPr>
      <w:tblGrid>
        <w:gridCol w:w="4820"/>
        <w:gridCol w:w="3480"/>
      </w:tblGrid>
      <w:tr w:rsidR="00B730AC" w14:paraId="4D41D408" w14:textId="77777777" w:rsidTr="00B730AC">
        <w:tc>
          <w:tcPr>
            <w:tcW w:w="4820" w:type="dxa"/>
          </w:tcPr>
          <w:p w14:paraId="0B0769C9" w14:textId="77777777" w:rsidR="00B730AC" w:rsidRDefault="00B730AC" w:rsidP="00B730AC">
            <w:pPr>
              <w:snapToGrid w:val="0"/>
              <w:rPr>
                <w:rFonts w:eastAsia="华文仿宋"/>
                <w:szCs w:val="21"/>
              </w:rPr>
            </w:pPr>
            <w:r>
              <w:rPr>
                <w:rFonts w:eastAsia="华文仿宋" w:hint="eastAsia"/>
                <w:szCs w:val="21"/>
              </w:rPr>
              <w:t>培养计划中是否尚有未通过课程？</w:t>
            </w:r>
            <w:r>
              <w:rPr>
                <w:rFonts w:eastAsia="华文仿宋"/>
                <w:szCs w:val="21"/>
              </w:rPr>
              <w:t>Is there any unpassed course remained in the training plan?</w:t>
            </w:r>
          </w:p>
        </w:tc>
        <w:tc>
          <w:tcPr>
            <w:tcW w:w="3480" w:type="dxa"/>
            <w:vAlign w:val="center"/>
          </w:tcPr>
          <w:p w14:paraId="3671F7F2" w14:textId="77777777" w:rsidR="00B730AC" w:rsidRPr="00B730AC" w:rsidRDefault="00B730AC" w:rsidP="00B730AC">
            <w:pPr>
              <w:snapToGrid w:val="0"/>
              <w:jc w:val="center"/>
              <w:rPr>
                <w:rFonts w:eastAsia="华文仿宋"/>
                <w:szCs w:val="21"/>
              </w:rPr>
            </w:pPr>
            <w:permStart w:id="1984116078" w:edGrp="everyone"/>
            <w:r w:rsidRPr="00B730AC">
              <w:rPr>
                <w:rFonts w:eastAsia="华文仿宋" w:hint="eastAsia"/>
                <w:szCs w:val="21"/>
              </w:rPr>
              <w:t>○</w:t>
            </w:r>
            <w:permEnd w:id="1984116078"/>
            <w:r w:rsidRPr="00B730AC">
              <w:rPr>
                <w:rFonts w:eastAsia="华文仿宋" w:hint="eastAsia"/>
                <w:szCs w:val="21"/>
              </w:rPr>
              <w:t xml:space="preserve"> </w:t>
            </w:r>
            <w:r w:rsidRPr="00B730AC">
              <w:rPr>
                <w:rFonts w:eastAsia="华文仿宋" w:hint="eastAsia"/>
                <w:szCs w:val="21"/>
              </w:rPr>
              <w:t>是</w:t>
            </w:r>
            <w:r w:rsidRPr="00B730AC">
              <w:rPr>
                <w:rFonts w:eastAsia="华文仿宋"/>
                <w:szCs w:val="21"/>
              </w:rPr>
              <w:t>Yes</w:t>
            </w:r>
            <w:r w:rsidRPr="00B730AC">
              <w:rPr>
                <w:rFonts w:eastAsia="华文仿宋" w:hint="eastAsia"/>
                <w:szCs w:val="21"/>
              </w:rPr>
              <w:t xml:space="preserve">         </w:t>
            </w:r>
            <w:permStart w:id="429730398" w:edGrp="everyone"/>
            <w:r w:rsidRPr="00B730AC">
              <w:rPr>
                <w:rFonts w:eastAsia="华文仿宋" w:hint="eastAsia"/>
                <w:szCs w:val="21"/>
              </w:rPr>
              <w:t>○</w:t>
            </w:r>
            <w:permEnd w:id="429730398"/>
            <w:r w:rsidRPr="00B730AC">
              <w:rPr>
                <w:rFonts w:eastAsia="华文仿宋" w:hint="eastAsia"/>
                <w:szCs w:val="21"/>
              </w:rPr>
              <w:t xml:space="preserve"> </w:t>
            </w:r>
            <w:r w:rsidRPr="00B730AC">
              <w:rPr>
                <w:rFonts w:eastAsia="华文仿宋" w:hint="eastAsia"/>
                <w:szCs w:val="21"/>
              </w:rPr>
              <w:t>否</w:t>
            </w:r>
            <w:r w:rsidRPr="00B730AC">
              <w:rPr>
                <w:rFonts w:eastAsia="华文仿宋" w:hint="eastAsia"/>
                <w:szCs w:val="21"/>
              </w:rPr>
              <w:t>N</w:t>
            </w:r>
            <w:r w:rsidRPr="00B730AC">
              <w:rPr>
                <w:rFonts w:eastAsia="华文仿宋"/>
                <w:szCs w:val="21"/>
              </w:rPr>
              <w:t>o</w:t>
            </w:r>
          </w:p>
        </w:tc>
      </w:tr>
      <w:tr w:rsidR="00B730AC" w14:paraId="205CAAD6" w14:textId="77777777" w:rsidTr="00B730AC">
        <w:tc>
          <w:tcPr>
            <w:tcW w:w="4820" w:type="dxa"/>
          </w:tcPr>
          <w:p w14:paraId="71701DEE" w14:textId="77777777" w:rsidR="00B730AC" w:rsidRDefault="00B730AC" w:rsidP="00B730AC">
            <w:pPr>
              <w:snapToGrid w:val="0"/>
              <w:rPr>
                <w:rFonts w:eastAsia="华文仿宋"/>
                <w:szCs w:val="21"/>
              </w:rPr>
            </w:pPr>
            <w:permStart w:id="908416240" w:edGrp="everyone" w:colFirst="1" w:colLast="1"/>
            <w:r>
              <w:rPr>
                <w:rFonts w:eastAsia="华文仿宋" w:hint="eastAsia"/>
                <w:szCs w:val="21"/>
              </w:rPr>
              <w:t>培养方案要求总学分、</w:t>
            </w:r>
            <w:r>
              <w:rPr>
                <w:rFonts w:eastAsia="华文仿宋" w:hint="eastAsia"/>
                <w:szCs w:val="21"/>
              </w:rPr>
              <w:t>GPA</w:t>
            </w:r>
            <w:r>
              <w:rPr>
                <w:rFonts w:eastAsia="华文仿宋" w:hint="eastAsia"/>
                <w:szCs w:val="21"/>
              </w:rPr>
              <w:t>学分</w:t>
            </w:r>
          </w:p>
          <w:p w14:paraId="75392A4B" w14:textId="77777777" w:rsidR="00B730AC" w:rsidRDefault="00B730AC" w:rsidP="00B730AC">
            <w:pPr>
              <w:snapToGrid w:val="0"/>
              <w:rPr>
                <w:rFonts w:eastAsia="华文仿宋"/>
                <w:szCs w:val="21"/>
              </w:rPr>
            </w:pPr>
            <w:r>
              <w:rPr>
                <w:rFonts w:eastAsia="华文仿宋"/>
                <w:szCs w:val="21"/>
              </w:rPr>
              <w:t>Total credits and GPA credits required by the program</w:t>
            </w:r>
          </w:p>
        </w:tc>
        <w:tc>
          <w:tcPr>
            <w:tcW w:w="3480" w:type="dxa"/>
            <w:vAlign w:val="center"/>
          </w:tcPr>
          <w:p w14:paraId="2D1882BF" w14:textId="77777777" w:rsidR="00B730AC" w:rsidRPr="00B730AC" w:rsidRDefault="00B730AC" w:rsidP="00B730AC">
            <w:pPr>
              <w:snapToGrid w:val="0"/>
              <w:jc w:val="center"/>
              <w:rPr>
                <w:rFonts w:eastAsia="华文仿宋"/>
                <w:szCs w:val="21"/>
              </w:rPr>
            </w:pPr>
          </w:p>
        </w:tc>
      </w:tr>
      <w:tr w:rsidR="00B730AC" w14:paraId="6600BDB8" w14:textId="77777777" w:rsidTr="00B730AC">
        <w:tc>
          <w:tcPr>
            <w:tcW w:w="4820" w:type="dxa"/>
          </w:tcPr>
          <w:p w14:paraId="1E12983B" w14:textId="77777777" w:rsidR="00B730AC" w:rsidRDefault="00B730AC" w:rsidP="00B730AC">
            <w:pPr>
              <w:snapToGrid w:val="0"/>
              <w:rPr>
                <w:rFonts w:eastAsia="华文仿宋"/>
                <w:szCs w:val="21"/>
              </w:rPr>
            </w:pPr>
            <w:permStart w:id="908681500" w:edGrp="everyone" w:colFirst="1" w:colLast="1"/>
            <w:permEnd w:id="908416240"/>
            <w:r>
              <w:rPr>
                <w:rFonts w:eastAsia="华文仿宋" w:hint="eastAsia"/>
                <w:szCs w:val="21"/>
              </w:rPr>
              <w:t>培养计划总学分、</w:t>
            </w:r>
            <w:r>
              <w:rPr>
                <w:rFonts w:eastAsia="华文仿宋" w:hint="eastAsia"/>
                <w:szCs w:val="21"/>
              </w:rPr>
              <w:t>GPA</w:t>
            </w:r>
            <w:r>
              <w:rPr>
                <w:rFonts w:eastAsia="华文仿宋" w:hint="eastAsia"/>
                <w:szCs w:val="21"/>
              </w:rPr>
              <w:t>学分</w:t>
            </w:r>
          </w:p>
          <w:p w14:paraId="4A66C3A9" w14:textId="77777777" w:rsidR="00B730AC" w:rsidRDefault="00B730AC" w:rsidP="00B730AC">
            <w:pPr>
              <w:snapToGrid w:val="0"/>
              <w:rPr>
                <w:rFonts w:eastAsia="华文仿宋"/>
                <w:szCs w:val="21"/>
              </w:rPr>
            </w:pPr>
            <w:r>
              <w:rPr>
                <w:rFonts w:eastAsia="华文仿宋" w:hint="eastAsia"/>
                <w:szCs w:val="21"/>
              </w:rPr>
              <w:t>T</w:t>
            </w:r>
            <w:r>
              <w:rPr>
                <w:rFonts w:eastAsia="华文仿宋"/>
                <w:szCs w:val="21"/>
              </w:rPr>
              <w:t>otal credits and GPA credits of the training plan</w:t>
            </w:r>
          </w:p>
        </w:tc>
        <w:tc>
          <w:tcPr>
            <w:tcW w:w="3480" w:type="dxa"/>
            <w:vAlign w:val="center"/>
          </w:tcPr>
          <w:p w14:paraId="636CF505" w14:textId="77777777" w:rsidR="00B730AC" w:rsidRPr="00B730AC" w:rsidRDefault="00B730AC" w:rsidP="00B730AC">
            <w:pPr>
              <w:snapToGrid w:val="0"/>
              <w:jc w:val="center"/>
              <w:rPr>
                <w:rFonts w:eastAsia="华文仿宋"/>
                <w:szCs w:val="21"/>
              </w:rPr>
            </w:pPr>
          </w:p>
        </w:tc>
      </w:tr>
      <w:tr w:rsidR="00B730AC" w14:paraId="2C15E28C" w14:textId="77777777" w:rsidTr="00B730AC">
        <w:tc>
          <w:tcPr>
            <w:tcW w:w="4820" w:type="dxa"/>
          </w:tcPr>
          <w:p w14:paraId="457B342E" w14:textId="77777777" w:rsidR="00B730AC" w:rsidRDefault="00B730AC" w:rsidP="00B730AC">
            <w:pPr>
              <w:snapToGrid w:val="0"/>
              <w:rPr>
                <w:rFonts w:eastAsia="华文仿宋"/>
                <w:szCs w:val="21"/>
              </w:rPr>
            </w:pPr>
            <w:permStart w:id="1033179768" w:edGrp="everyone" w:colFirst="1" w:colLast="1"/>
            <w:permEnd w:id="908681500"/>
            <w:r>
              <w:rPr>
                <w:rFonts w:eastAsia="华文仿宋" w:hint="eastAsia"/>
                <w:szCs w:val="21"/>
              </w:rPr>
              <w:t>已修课程总学分、</w:t>
            </w:r>
            <w:r>
              <w:rPr>
                <w:rFonts w:eastAsia="华文仿宋" w:hint="eastAsia"/>
                <w:szCs w:val="21"/>
              </w:rPr>
              <w:t>GPA</w:t>
            </w:r>
            <w:r>
              <w:rPr>
                <w:rFonts w:eastAsia="华文仿宋" w:hint="eastAsia"/>
                <w:szCs w:val="21"/>
              </w:rPr>
              <w:t>学分</w:t>
            </w:r>
          </w:p>
          <w:p w14:paraId="228D979D" w14:textId="77777777" w:rsidR="00B730AC" w:rsidRDefault="00B730AC" w:rsidP="00B730AC">
            <w:pPr>
              <w:snapToGrid w:val="0"/>
              <w:rPr>
                <w:rFonts w:eastAsia="华文仿宋"/>
                <w:szCs w:val="21"/>
              </w:rPr>
            </w:pPr>
            <w:r>
              <w:rPr>
                <w:rFonts w:eastAsia="华文仿宋" w:hint="eastAsia"/>
                <w:szCs w:val="21"/>
              </w:rPr>
              <w:t>T</w:t>
            </w:r>
            <w:r>
              <w:rPr>
                <w:rFonts w:eastAsia="华文仿宋"/>
                <w:szCs w:val="21"/>
              </w:rPr>
              <w:t>otal credit and GPA credits acquired hitherto</w:t>
            </w:r>
          </w:p>
        </w:tc>
        <w:tc>
          <w:tcPr>
            <w:tcW w:w="3480" w:type="dxa"/>
            <w:vAlign w:val="center"/>
          </w:tcPr>
          <w:p w14:paraId="2CFE1FC7" w14:textId="77777777" w:rsidR="00B730AC" w:rsidRPr="00B730AC" w:rsidRDefault="00B730AC" w:rsidP="00B730AC">
            <w:pPr>
              <w:snapToGrid w:val="0"/>
              <w:jc w:val="center"/>
              <w:rPr>
                <w:rFonts w:eastAsia="华文仿宋"/>
                <w:szCs w:val="21"/>
              </w:rPr>
            </w:pPr>
          </w:p>
        </w:tc>
      </w:tr>
      <w:tr w:rsidR="00B730AC" w14:paraId="3D25E177" w14:textId="77777777" w:rsidTr="00B730AC">
        <w:tc>
          <w:tcPr>
            <w:tcW w:w="4820" w:type="dxa"/>
          </w:tcPr>
          <w:p w14:paraId="5EA0D2C0" w14:textId="77777777" w:rsidR="00B730AC" w:rsidRDefault="00B730AC" w:rsidP="00B730AC">
            <w:pPr>
              <w:snapToGrid w:val="0"/>
              <w:rPr>
                <w:rFonts w:eastAsia="华文仿宋"/>
                <w:szCs w:val="21"/>
              </w:rPr>
            </w:pPr>
            <w:permStart w:id="426259236" w:edGrp="everyone" w:colFirst="1" w:colLast="1"/>
            <w:permEnd w:id="1033179768"/>
            <w:r>
              <w:rPr>
                <w:rFonts w:eastAsia="华文仿宋" w:hint="eastAsia"/>
                <w:szCs w:val="21"/>
              </w:rPr>
              <w:t>已修课程</w:t>
            </w:r>
            <w:r>
              <w:rPr>
                <w:rFonts w:eastAsia="华文仿宋" w:hint="eastAsia"/>
                <w:szCs w:val="21"/>
              </w:rPr>
              <w:t>GPA</w:t>
            </w:r>
            <w:r>
              <w:rPr>
                <w:rFonts w:eastAsia="华文仿宋" w:hint="eastAsia"/>
                <w:szCs w:val="21"/>
              </w:rPr>
              <w:t>（硕士生、直博生）</w:t>
            </w:r>
          </w:p>
          <w:p w14:paraId="5AC1EAF0" w14:textId="77777777" w:rsidR="00B730AC" w:rsidRDefault="00B730AC" w:rsidP="00B730AC">
            <w:pPr>
              <w:snapToGrid w:val="0"/>
              <w:rPr>
                <w:rFonts w:eastAsia="华文仿宋"/>
                <w:szCs w:val="21"/>
              </w:rPr>
            </w:pPr>
            <w:r>
              <w:rPr>
                <w:rFonts w:eastAsia="华文仿宋" w:hint="eastAsia"/>
                <w:szCs w:val="21"/>
              </w:rPr>
              <w:t>G</w:t>
            </w:r>
            <w:r>
              <w:rPr>
                <w:rFonts w:eastAsia="华文仿宋"/>
                <w:szCs w:val="21"/>
              </w:rPr>
              <w:t>PA of the finished courses (if applicable)</w:t>
            </w:r>
          </w:p>
        </w:tc>
        <w:tc>
          <w:tcPr>
            <w:tcW w:w="3480" w:type="dxa"/>
            <w:vAlign w:val="center"/>
          </w:tcPr>
          <w:p w14:paraId="5C5ED533" w14:textId="77777777" w:rsidR="00B730AC" w:rsidRPr="00B730AC" w:rsidRDefault="00B730AC" w:rsidP="00B730AC">
            <w:pPr>
              <w:snapToGrid w:val="0"/>
              <w:jc w:val="center"/>
              <w:rPr>
                <w:rFonts w:eastAsia="华文仿宋"/>
                <w:szCs w:val="21"/>
              </w:rPr>
            </w:pPr>
          </w:p>
        </w:tc>
      </w:tr>
      <w:permEnd w:id="426259236"/>
    </w:tbl>
    <w:p w14:paraId="71476732" w14:textId="77777777" w:rsidR="00571A6D" w:rsidRPr="00571A6D" w:rsidRDefault="00571A6D">
      <w:pPr>
        <w:snapToGrid w:val="0"/>
        <w:rPr>
          <w:sz w:val="24"/>
          <w:szCs w:val="24"/>
        </w:rPr>
      </w:pPr>
    </w:p>
    <w:p w14:paraId="5B4EE89E" w14:textId="77777777" w:rsidR="00095D36" w:rsidRPr="00095D36" w:rsidRDefault="00095D36" w:rsidP="00095D36">
      <w:pPr>
        <w:numPr>
          <w:ilvl w:val="0"/>
          <w:numId w:val="7"/>
        </w:numPr>
        <w:snapToGrid w:val="0"/>
        <w:rPr>
          <w:rFonts w:eastAsia="华文仿宋"/>
          <w:b/>
          <w:sz w:val="24"/>
          <w:szCs w:val="24"/>
        </w:rPr>
      </w:pPr>
      <w:r w:rsidRPr="00095D36">
        <w:rPr>
          <w:rFonts w:eastAsia="华文仿宋" w:hint="eastAsia"/>
          <w:b/>
          <w:sz w:val="24"/>
          <w:szCs w:val="24"/>
        </w:rPr>
        <w:t>导师意见</w:t>
      </w:r>
      <w:r w:rsidRPr="00095D36">
        <w:rPr>
          <w:rFonts w:eastAsia="仿宋_GB2312"/>
          <w:b/>
          <w:sz w:val="24"/>
        </w:rPr>
        <w:t>Comments of Supervisor</w:t>
      </w:r>
    </w:p>
    <w:p w14:paraId="7D3ECE2F" w14:textId="77777777" w:rsidR="005F2D7C" w:rsidRDefault="005F2D7C" w:rsidP="00095D36">
      <w:pPr>
        <w:numPr>
          <w:ilvl w:val="0"/>
          <w:numId w:val="8"/>
        </w:numPr>
        <w:spacing w:before="60" w:after="120"/>
        <w:rPr>
          <w:rFonts w:eastAsia="华文仿宋"/>
          <w:sz w:val="24"/>
          <w:szCs w:val="24"/>
        </w:rPr>
      </w:pPr>
      <w:r>
        <w:rPr>
          <w:rFonts w:eastAsia="华文仿宋"/>
          <w:sz w:val="24"/>
          <w:szCs w:val="24"/>
        </w:rPr>
        <w:t>请确认课程学习情况信息的准确性</w:t>
      </w:r>
      <w:r>
        <w:rPr>
          <w:rFonts w:eastAsia="华文仿宋" w:hint="eastAsia"/>
          <w:sz w:val="24"/>
          <w:szCs w:val="24"/>
        </w:rPr>
        <w:t xml:space="preserve"> Please confirm if the information provided in the </w:t>
      </w:r>
      <w:r w:rsidRPr="00285C68">
        <w:rPr>
          <w:rFonts w:eastAsia="华文仿宋" w:hint="eastAsia"/>
          <w:i/>
          <w:sz w:val="24"/>
          <w:szCs w:val="24"/>
        </w:rPr>
        <w:t>Coursework</w:t>
      </w:r>
      <w:r>
        <w:rPr>
          <w:rFonts w:eastAsia="华文仿宋" w:hint="eastAsia"/>
          <w:sz w:val="24"/>
          <w:szCs w:val="24"/>
        </w:rPr>
        <w:t xml:space="preserve"> section is valid/accurate or not:</w:t>
      </w:r>
    </w:p>
    <w:p w14:paraId="6D78EAA4" w14:textId="77777777" w:rsidR="005F2D7C" w:rsidRDefault="005F2D7C" w:rsidP="00CD63BF">
      <w:pPr>
        <w:spacing w:before="60" w:after="120"/>
        <w:ind w:leftChars="300" w:left="630"/>
        <w:rPr>
          <w:rFonts w:eastAsia="华文仿宋"/>
          <w:sz w:val="24"/>
          <w:szCs w:val="24"/>
        </w:rPr>
      </w:pPr>
      <w:permStart w:id="1431463494" w:edGrp="everyone"/>
      <w:r w:rsidRPr="00285C68">
        <w:rPr>
          <w:rFonts w:eastAsia="华文仿宋" w:hint="eastAsia"/>
          <w:sz w:val="24"/>
          <w:szCs w:val="24"/>
        </w:rPr>
        <w:t>○</w:t>
      </w:r>
      <w:permEnd w:id="1431463494"/>
      <w:r w:rsidRPr="00285C68">
        <w:rPr>
          <w:rFonts w:eastAsia="华文仿宋" w:hint="eastAsia"/>
          <w:sz w:val="24"/>
          <w:szCs w:val="24"/>
        </w:rPr>
        <w:t xml:space="preserve"> </w:t>
      </w:r>
      <w:r w:rsidRPr="00285C68">
        <w:rPr>
          <w:rFonts w:eastAsia="华文仿宋" w:hint="eastAsia"/>
          <w:sz w:val="24"/>
          <w:szCs w:val="24"/>
        </w:rPr>
        <w:t>准确无误</w:t>
      </w:r>
      <w:r w:rsidR="00285C68" w:rsidRPr="00285C68">
        <w:rPr>
          <w:rFonts w:eastAsia="华文仿宋" w:hint="eastAsia"/>
          <w:sz w:val="24"/>
          <w:szCs w:val="24"/>
        </w:rPr>
        <w:t>V</w:t>
      </w:r>
      <w:r w:rsidR="00285C68" w:rsidRPr="00285C68">
        <w:rPr>
          <w:rFonts w:eastAsia="华文仿宋"/>
          <w:sz w:val="24"/>
          <w:szCs w:val="24"/>
        </w:rPr>
        <w:t>alid and accurat</w:t>
      </w:r>
      <w:r w:rsidR="00285C68">
        <w:rPr>
          <w:rFonts w:eastAsia="华文仿宋"/>
          <w:sz w:val="24"/>
          <w:szCs w:val="24"/>
        </w:rPr>
        <w:t xml:space="preserve">e             </w:t>
      </w:r>
      <w:permStart w:id="1938580018" w:edGrp="everyone"/>
      <w:r w:rsidR="00285C68" w:rsidRPr="00285C68">
        <w:rPr>
          <w:rFonts w:eastAsia="华文仿宋" w:hint="eastAsia"/>
          <w:sz w:val="24"/>
          <w:szCs w:val="24"/>
        </w:rPr>
        <w:t>○</w:t>
      </w:r>
      <w:permEnd w:id="1938580018"/>
      <w:r w:rsidR="00285C68" w:rsidRPr="00285C68">
        <w:rPr>
          <w:rFonts w:eastAsia="华文仿宋" w:hint="eastAsia"/>
          <w:sz w:val="24"/>
          <w:szCs w:val="24"/>
        </w:rPr>
        <w:t xml:space="preserve"> </w:t>
      </w:r>
      <w:r w:rsidR="00285C68">
        <w:rPr>
          <w:rFonts w:eastAsia="华文仿宋" w:hint="eastAsia"/>
          <w:sz w:val="24"/>
          <w:szCs w:val="24"/>
        </w:rPr>
        <w:t>有不确切处</w:t>
      </w:r>
      <w:r w:rsidR="00285C68">
        <w:rPr>
          <w:rFonts w:eastAsia="华文仿宋"/>
          <w:sz w:val="24"/>
          <w:szCs w:val="24"/>
        </w:rPr>
        <w:t>In</w:t>
      </w:r>
      <w:r w:rsidR="00285C68" w:rsidRPr="00285C68">
        <w:rPr>
          <w:rFonts w:eastAsia="华文仿宋"/>
          <w:sz w:val="24"/>
          <w:szCs w:val="24"/>
        </w:rPr>
        <w:t>accurate</w:t>
      </w:r>
    </w:p>
    <w:p w14:paraId="52CE824C" w14:textId="77777777" w:rsidR="00BE78EB" w:rsidRDefault="00BE78EB" w:rsidP="00CD63BF">
      <w:pPr>
        <w:spacing w:before="60" w:after="120"/>
        <w:ind w:leftChars="300" w:left="630"/>
        <w:rPr>
          <w:rFonts w:eastAsia="华文仿宋"/>
          <w:sz w:val="24"/>
          <w:szCs w:val="24"/>
        </w:rPr>
      </w:pPr>
    </w:p>
    <w:p w14:paraId="57698D07" w14:textId="77777777" w:rsidR="00095D36" w:rsidRDefault="00095D36" w:rsidP="00095D36">
      <w:pPr>
        <w:numPr>
          <w:ilvl w:val="0"/>
          <w:numId w:val="8"/>
        </w:numPr>
        <w:spacing w:before="60" w:after="120"/>
        <w:rPr>
          <w:rFonts w:eastAsia="华文仿宋"/>
          <w:sz w:val="24"/>
          <w:szCs w:val="24"/>
        </w:rPr>
      </w:pPr>
      <w:r>
        <w:rPr>
          <w:rFonts w:eastAsia="华文仿宋" w:hint="eastAsia"/>
          <w:sz w:val="24"/>
          <w:szCs w:val="24"/>
        </w:rPr>
        <w:t>请</w:t>
      </w:r>
      <w:r w:rsidRPr="00A347CD">
        <w:rPr>
          <w:rFonts w:eastAsia="华文仿宋" w:hint="eastAsia"/>
          <w:sz w:val="24"/>
          <w:szCs w:val="24"/>
        </w:rPr>
        <w:t>对</w:t>
      </w:r>
      <w:r>
        <w:rPr>
          <w:rFonts w:eastAsia="华文仿宋" w:hint="eastAsia"/>
          <w:sz w:val="24"/>
          <w:szCs w:val="24"/>
        </w:rPr>
        <w:t>研究生开题报告规范性</w:t>
      </w:r>
      <w:r w:rsidR="00B56515">
        <w:rPr>
          <w:rFonts w:eastAsia="华文仿宋" w:hint="eastAsia"/>
          <w:sz w:val="24"/>
          <w:szCs w:val="24"/>
        </w:rPr>
        <w:t>，论文选题的</w:t>
      </w:r>
      <w:r>
        <w:rPr>
          <w:rFonts w:eastAsia="华文仿宋" w:hint="eastAsia"/>
          <w:sz w:val="24"/>
          <w:szCs w:val="24"/>
        </w:rPr>
        <w:t>学术性</w:t>
      </w:r>
      <w:r w:rsidR="006B7E2B">
        <w:rPr>
          <w:rFonts w:eastAsia="华文仿宋" w:hint="eastAsia"/>
          <w:sz w:val="24"/>
          <w:szCs w:val="24"/>
        </w:rPr>
        <w:t>（学术型）</w:t>
      </w:r>
      <w:r>
        <w:rPr>
          <w:rFonts w:eastAsia="华文仿宋" w:hint="eastAsia"/>
          <w:sz w:val="24"/>
          <w:szCs w:val="24"/>
        </w:rPr>
        <w:t>、</w:t>
      </w:r>
      <w:r w:rsidR="00283412">
        <w:rPr>
          <w:rFonts w:eastAsia="华文仿宋" w:hint="eastAsia"/>
          <w:sz w:val="24"/>
          <w:szCs w:val="24"/>
        </w:rPr>
        <w:t>实践性或实用性（专业型）、</w:t>
      </w:r>
      <w:r w:rsidR="006B7E2B">
        <w:rPr>
          <w:rFonts w:eastAsia="华文仿宋" w:hint="eastAsia"/>
          <w:sz w:val="24"/>
          <w:szCs w:val="24"/>
        </w:rPr>
        <w:t>前沿性</w:t>
      </w:r>
      <w:r w:rsidR="00512368">
        <w:rPr>
          <w:rFonts w:eastAsia="华文仿宋" w:hint="eastAsia"/>
          <w:sz w:val="24"/>
          <w:szCs w:val="24"/>
        </w:rPr>
        <w:t>，研究方案的</w:t>
      </w:r>
      <w:r>
        <w:rPr>
          <w:rFonts w:eastAsia="华文仿宋" w:hint="eastAsia"/>
          <w:sz w:val="24"/>
          <w:szCs w:val="24"/>
        </w:rPr>
        <w:t>可行性</w:t>
      </w:r>
      <w:r w:rsidR="00B56515">
        <w:rPr>
          <w:rFonts w:eastAsia="华文仿宋" w:hint="eastAsia"/>
          <w:sz w:val="24"/>
          <w:szCs w:val="24"/>
        </w:rPr>
        <w:t>等进行</w:t>
      </w:r>
      <w:r>
        <w:rPr>
          <w:rFonts w:eastAsia="华文仿宋" w:hint="eastAsia"/>
          <w:sz w:val="24"/>
          <w:szCs w:val="24"/>
        </w:rPr>
        <w:t>评述</w:t>
      </w:r>
      <w:r w:rsidR="005F2D7C">
        <w:rPr>
          <w:rFonts w:eastAsia="华文仿宋" w:hint="eastAsia"/>
          <w:sz w:val="24"/>
          <w:szCs w:val="24"/>
        </w:rPr>
        <w:t>。</w:t>
      </w:r>
      <w:r w:rsidRPr="00A347CD">
        <w:rPr>
          <w:rFonts w:eastAsia="华文仿宋"/>
          <w:sz w:val="24"/>
          <w:szCs w:val="24"/>
        </w:rPr>
        <w:t xml:space="preserve">Please comment on the </w:t>
      </w:r>
      <w:r>
        <w:rPr>
          <w:rFonts w:eastAsia="华文仿宋"/>
          <w:sz w:val="24"/>
          <w:szCs w:val="24"/>
        </w:rPr>
        <w:t>thesis/dissertation proposal.</w:t>
      </w:r>
    </w:p>
    <w:p w14:paraId="07542335" w14:textId="77777777" w:rsidR="00A77EE2" w:rsidRDefault="00A77EE2" w:rsidP="00095D36">
      <w:pPr>
        <w:tabs>
          <w:tab w:val="left" w:pos="1729"/>
          <w:tab w:val="left" w:pos="4564"/>
        </w:tabs>
        <w:spacing w:before="60" w:after="120"/>
        <w:ind w:leftChars="200" w:left="420" w:firstLineChars="200" w:firstLine="480"/>
        <w:rPr>
          <w:rFonts w:ascii="华文楷体" w:eastAsia="华文楷体" w:hAnsi="华文楷体"/>
          <w:sz w:val="24"/>
          <w:szCs w:val="24"/>
        </w:rPr>
      </w:pPr>
      <w:permStart w:id="323421914" w:edGrp="everyone"/>
    </w:p>
    <w:p w14:paraId="41D75DAE" w14:textId="77777777" w:rsidR="00BE78EB" w:rsidRDefault="00BE78EB" w:rsidP="00095D36">
      <w:pPr>
        <w:tabs>
          <w:tab w:val="left" w:pos="1729"/>
          <w:tab w:val="left" w:pos="4564"/>
        </w:tabs>
        <w:spacing w:before="60" w:after="120"/>
        <w:ind w:leftChars="200" w:left="420" w:firstLineChars="200" w:firstLine="480"/>
        <w:rPr>
          <w:rFonts w:ascii="华文楷体" w:eastAsia="华文楷体" w:hAnsi="华文楷体"/>
          <w:sz w:val="24"/>
          <w:szCs w:val="24"/>
        </w:rPr>
      </w:pPr>
    </w:p>
    <w:p w14:paraId="7E31A33D" w14:textId="77777777" w:rsidR="00BE78EB" w:rsidRDefault="00BE78EB" w:rsidP="00095D36">
      <w:pPr>
        <w:tabs>
          <w:tab w:val="left" w:pos="1729"/>
          <w:tab w:val="left" w:pos="4564"/>
        </w:tabs>
        <w:spacing w:before="60" w:after="120"/>
        <w:ind w:leftChars="200" w:left="420" w:firstLineChars="200" w:firstLine="480"/>
        <w:rPr>
          <w:rFonts w:ascii="华文楷体" w:eastAsia="华文楷体" w:hAnsi="华文楷体"/>
          <w:sz w:val="24"/>
          <w:szCs w:val="24"/>
        </w:rPr>
      </w:pPr>
    </w:p>
    <w:p w14:paraId="515062DB" w14:textId="77777777" w:rsidR="00BE78EB" w:rsidRDefault="00BE78EB" w:rsidP="00095D36">
      <w:pPr>
        <w:tabs>
          <w:tab w:val="left" w:pos="1729"/>
          <w:tab w:val="left" w:pos="4564"/>
        </w:tabs>
        <w:spacing w:before="60" w:after="120"/>
        <w:ind w:leftChars="200" w:left="420" w:firstLineChars="200" w:firstLine="480"/>
        <w:rPr>
          <w:rFonts w:ascii="华文楷体" w:eastAsia="华文楷体" w:hAnsi="华文楷体"/>
          <w:sz w:val="24"/>
          <w:szCs w:val="24"/>
        </w:rPr>
      </w:pPr>
    </w:p>
    <w:p w14:paraId="13ED439A" w14:textId="77777777" w:rsidR="00A77EE2" w:rsidRPr="00095D36" w:rsidRDefault="00A77EE2" w:rsidP="00095D36">
      <w:pPr>
        <w:tabs>
          <w:tab w:val="left" w:pos="1729"/>
          <w:tab w:val="left" w:pos="4564"/>
        </w:tabs>
        <w:spacing w:before="60" w:after="120"/>
        <w:ind w:leftChars="200" w:left="420" w:firstLineChars="200" w:firstLine="480"/>
        <w:rPr>
          <w:rFonts w:ascii="华文楷体" w:eastAsia="华文楷体" w:hAnsi="华文楷体"/>
          <w:sz w:val="24"/>
          <w:szCs w:val="24"/>
        </w:rPr>
      </w:pPr>
    </w:p>
    <w:permEnd w:id="323421914"/>
    <w:p w14:paraId="10472ED5" w14:textId="77777777" w:rsidR="00095D36" w:rsidRPr="00095D36" w:rsidRDefault="00095D36" w:rsidP="00095D36">
      <w:pPr>
        <w:numPr>
          <w:ilvl w:val="0"/>
          <w:numId w:val="8"/>
        </w:numPr>
        <w:spacing w:before="60" w:after="120"/>
        <w:rPr>
          <w:rFonts w:eastAsia="华文仿宋"/>
          <w:sz w:val="24"/>
          <w:szCs w:val="24"/>
        </w:rPr>
      </w:pPr>
      <w:r>
        <w:rPr>
          <w:rFonts w:eastAsia="华文仿宋" w:hint="eastAsia"/>
          <w:sz w:val="24"/>
          <w:szCs w:val="24"/>
        </w:rPr>
        <w:t>对研究生学业进展、</w:t>
      </w:r>
      <w:r w:rsidRPr="00A347CD">
        <w:rPr>
          <w:rFonts w:eastAsia="华文仿宋" w:hint="eastAsia"/>
          <w:sz w:val="24"/>
          <w:szCs w:val="24"/>
        </w:rPr>
        <w:t>研究能力、治学态度的综合</w:t>
      </w:r>
      <w:r>
        <w:rPr>
          <w:rFonts w:eastAsia="华文仿宋" w:hint="eastAsia"/>
          <w:sz w:val="24"/>
          <w:szCs w:val="24"/>
        </w:rPr>
        <w:t>评价</w:t>
      </w:r>
      <w:r w:rsidR="005F2D7C">
        <w:rPr>
          <w:rFonts w:eastAsia="华文仿宋" w:hint="eastAsia"/>
          <w:sz w:val="24"/>
          <w:szCs w:val="24"/>
        </w:rPr>
        <w:t>。</w:t>
      </w:r>
      <w:r>
        <w:rPr>
          <w:rFonts w:eastAsia="华文仿宋"/>
          <w:sz w:val="24"/>
          <w:szCs w:val="24"/>
        </w:rPr>
        <w:t>Please comment on the academic progress, research potential, altitude of the graduate</w:t>
      </w:r>
      <w:r w:rsidR="005F2D7C">
        <w:rPr>
          <w:rFonts w:eastAsia="华文仿宋"/>
          <w:sz w:val="24"/>
          <w:szCs w:val="24"/>
        </w:rPr>
        <w:t xml:space="preserve"> student.</w:t>
      </w:r>
    </w:p>
    <w:p w14:paraId="15DC6A96" w14:textId="77777777" w:rsidR="00A77EE2" w:rsidRDefault="00A77EE2" w:rsidP="00095D36">
      <w:pPr>
        <w:tabs>
          <w:tab w:val="left" w:pos="1729"/>
          <w:tab w:val="left" w:pos="4564"/>
        </w:tabs>
        <w:spacing w:before="60" w:after="120"/>
        <w:ind w:leftChars="200" w:left="420" w:firstLineChars="200" w:firstLine="480"/>
        <w:rPr>
          <w:rFonts w:ascii="华文楷体" w:eastAsia="华文楷体" w:hAnsi="华文楷体"/>
          <w:sz w:val="24"/>
          <w:szCs w:val="24"/>
        </w:rPr>
      </w:pPr>
      <w:permStart w:id="1978741382" w:edGrp="everyone"/>
    </w:p>
    <w:p w14:paraId="43F1C1BA" w14:textId="77777777" w:rsidR="00A77EE2" w:rsidRDefault="00A77EE2" w:rsidP="00095D36">
      <w:pPr>
        <w:tabs>
          <w:tab w:val="left" w:pos="1729"/>
          <w:tab w:val="left" w:pos="4564"/>
        </w:tabs>
        <w:spacing w:before="60" w:after="120"/>
        <w:ind w:leftChars="200" w:left="420" w:firstLineChars="200" w:firstLine="480"/>
        <w:rPr>
          <w:rFonts w:ascii="华文楷体" w:eastAsia="华文楷体" w:hAnsi="华文楷体"/>
          <w:sz w:val="24"/>
          <w:szCs w:val="24"/>
        </w:rPr>
      </w:pPr>
    </w:p>
    <w:p w14:paraId="2CA1D01E" w14:textId="77777777" w:rsidR="00BE78EB" w:rsidRDefault="00BE78EB" w:rsidP="00095D36">
      <w:pPr>
        <w:tabs>
          <w:tab w:val="left" w:pos="1729"/>
          <w:tab w:val="left" w:pos="4564"/>
        </w:tabs>
        <w:spacing w:before="60" w:after="120"/>
        <w:ind w:leftChars="200" w:left="420" w:firstLineChars="200" w:firstLine="480"/>
        <w:rPr>
          <w:rFonts w:ascii="华文楷体" w:eastAsia="华文楷体" w:hAnsi="华文楷体"/>
          <w:sz w:val="24"/>
          <w:szCs w:val="24"/>
        </w:rPr>
      </w:pPr>
    </w:p>
    <w:p w14:paraId="56B9D6AE" w14:textId="77777777" w:rsidR="00A77EE2" w:rsidRDefault="00A77EE2" w:rsidP="00E81417">
      <w:pPr>
        <w:tabs>
          <w:tab w:val="left" w:pos="1729"/>
          <w:tab w:val="left" w:pos="4564"/>
        </w:tabs>
        <w:ind w:leftChars="200" w:left="420" w:firstLineChars="200" w:firstLine="480"/>
        <w:rPr>
          <w:rFonts w:ascii="华文楷体" w:eastAsia="华文楷体" w:hAnsi="华文楷体"/>
          <w:sz w:val="24"/>
          <w:szCs w:val="24"/>
        </w:rPr>
      </w:pPr>
    </w:p>
    <w:permEnd w:id="1978741382"/>
    <w:p w14:paraId="326DAB80" w14:textId="752FED26" w:rsidR="00095D36" w:rsidRDefault="00095D36" w:rsidP="004D5DA8">
      <w:pPr>
        <w:tabs>
          <w:tab w:val="left" w:pos="1729"/>
          <w:tab w:val="left" w:pos="4564"/>
        </w:tabs>
        <w:spacing w:before="60" w:after="480"/>
        <w:rPr>
          <w:rFonts w:ascii="仿宋_GB2312" w:eastAsia="仿宋_GB2312"/>
          <w:b/>
          <w:sz w:val="24"/>
        </w:rPr>
      </w:pPr>
      <w:r>
        <w:rPr>
          <w:rFonts w:ascii="仿宋_GB2312" w:eastAsia="仿宋_GB2312" w:hint="eastAsia"/>
          <w:b/>
          <w:sz w:val="24"/>
        </w:rPr>
        <w:t>签名/Signature：</w:t>
      </w:r>
      <w:r w:rsidR="009F5A0F">
        <w:rPr>
          <w:rFonts w:ascii="仿宋_GB2312" w:eastAsia="仿宋_GB2312"/>
          <w:b/>
          <w:sz w:val="24"/>
        </w:rPr>
        <w:t xml:space="preserve">                           </w:t>
      </w:r>
      <w:r>
        <w:rPr>
          <w:rFonts w:ascii="仿宋_GB2312" w:eastAsia="仿宋_GB2312" w:hint="eastAsia"/>
          <w:b/>
          <w:sz w:val="24"/>
        </w:rPr>
        <w:t>日期/Date：</w:t>
      </w:r>
      <w:permStart w:id="474115796" w:edGrp="everyone"/>
      <w:r w:rsidRPr="00C71544">
        <w:rPr>
          <w:rFonts w:ascii="仿宋_GB2312" w:eastAsia="仿宋_GB2312" w:hint="eastAsia"/>
          <w:sz w:val="24"/>
        </w:rPr>
        <w:t xml:space="preserve"> </w:t>
      </w:r>
      <w:r w:rsidR="00C71544" w:rsidRPr="00C71544">
        <w:rPr>
          <w:rFonts w:ascii="仿宋_GB2312" w:eastAsia="仿宋_GB2312"/>
          <w:sz w:val="24"/>
        </w:rPr>
        <w:fldChar w:fldCharType="begin"/>
      </w:r>
      <w:r w:rsidR="00C71544" w:rsidRPr="00C71544">
        <w:rPr>
          <w:rFonts w:eastAsia="仿宋_GB2312"/>
          <w:sz w:val="24"/>
        </w:rPr>
        <w:instrText xml:space="preserve"> DATE \@ "yyyy-MM-dd" </w:instrText>
      </w:r>
      <w:r w:rsidR="00C71544" w:rsidRPr="00C71544">
        <w:rPr>
          <w:rFonts w:ascii="仿宋_GB2312" w:eastAsia="仿宋_GB2312"/>
          <w:sz w:val="24"/>
        </w:rPr>
        <w:fldChar w:fldCharType="separate"/>
      </w:r>
      <w:r w:rsidR="00BF4D55">
        <w:rPr>
          <w:rFonts w:eastAsia="仿宋_GB2312"/>
          <w:noProof/>
          <w:sz w:val="24"/>
        </w:rPr>
        <w:t>2020-12-25</w:t>
      </w:r>
      <w:r w:rsidR="00C71544" w:rsidRPr="00C71544">
        <w:rPr>
          <w:rFonts w:ascii="仿宋_GB2312" w:eastAsia="仿宋_GB2312"/>
          <w:sz w:val="24"/>
        </w:rPr>
        <w:fldChar w:fldCharType="end"/>
      </w:r>
      <w:r w:rsidR="009F5A0F">
        <w:rPr>
          <w:rFonts w:ascii="仿宋_GB2312" w:eastAsia="仿宋_GB2312"/>
          <w:b/>
          <w:sz w:val="24"/>
        </w:rPr>
        <w:t xml:space="preserve"> </w:t>
      </w:r>
      <w:permEnd w:id="474115796"/>
    </w:p>
    <w:p w14:paraId="3459229F" w14:textId="77777777" w:rsidR="00095D36" w:rsidRPr="00095D36" w:rsidRDefault="00095D36" w:rsidP="00095D36">
      <w:pPr>
        <w:numPr>
          <w:ilvl w:val="0"/>
          <w:numId w:val="7"/>
        </w:numPr>
        <w:snapToGrid w:val="0"/>
        <w:rPr>
          <w:rFonts w:eastAsia="华文仿宋"/>
          <w:b/>
          <w:sz w:val="24"/>
          <w:szCs w:val="24"/>
        </w:rPr>
      </w:pPr>
      <w:r>
        <w:rPr>
          <w:rFonts w:eastAsia="华文仿宋" w:hint="eastAsia"/>
          <w:b/>
          <w:sz w:val="24"/>
          <w:szCs w:val="24"/>
        </w:rPr>
        <w:t>专家组评审</w:t>
      </w:r>
      <w:r>
        <w:rPr>
          <w:rFonts w:eastAsia="华文仿宋" w:hint="eastAsia"/>
          <w:b/>
          <w:sz w:val="24"/>
          <w:szCs w:val="24"/>
        </w:rPr>
        <w:t xml:space="preserve"> </w:t>
      </w:r>
      <w:r>
        <w:rPr>
          <w:rFonts w:eastAsia="华文仿宋"/>
          <w:b/>
          <w:sz w:val="24"/>
          <w:szCs w:val="24"/>
        </w:rPr>
        <w:t xml:space="preserve">Committee </w:t>
      </w:r>
      <w:r>
        <w:rPr>
          <w:rFonts w:eastAsia="仿宋_GB2312"/>
          <w:b/>
          <w:sz w:val="24"/>
        </w:rPr>
        <w:t>Review</w:t>
      </w:r>
    </w:p>
    <w:p w14:paraId="5A91EE6C" w14:textId="77777777" w:rsidR="00095D36" w:rsidRPr="00095D36" w:rsidRDefault="00095D36" w:rsidP="00095D36">
      <w:pPr>
        <w:numPr>
          <w:ilvl w:val="0"/>
          <w:numId w:val="9"/>
        </w:numPr>
        <w:spacing w:before="60" w:after="120"/>
        <w:rPr>
          <w:rFonts w:eastAsia="华文仿宋"/>
          <w:sz w:val="24"/>
          <w:szCs w:val="24"/>
        </w:rPr>
      </w:pPr>
      <w:r>
        <w:rPr>
          <w:rFonts w:eastAsia="华文仿宋" w:hint="eastAsia"/>
          <w:sz w:val="24"/>
          <w:szCs w:val="24"/>
        </w:rPr>
        <w:t>专家组成员</w:t>
      </w:r>
      <w:r>
        <w:rPr>
          <w:rFonts w:eastAsia="华文仿宋" w:hint="eastAsia"/>
          <w:sz w:val="24"/>
          <w:szCs w:val="24"/>
        </w:rPr>
        <w:t xml:space="preserve"> </w:t>
      </w:r>
      <w:r>
        <w:rPr>
          <w:rFonts w:eastAsia="仿宋_GB2312"/>
          <w:b/>
          <w:sz w:val="24"/>
        </w:rPr>
        <w:t>Review Committee Members</w:t>
      </w:r>
    </w:p>
    <w:tbl>
      <w:tblPr>
        <w:tblW w:w="87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761"/>
        <w:gridCol w:w="1418"/>
        <w:gridCol w:w="1033"/>
        <w:gridCol w:w="945"/>
        <w:gridCol w:w="2745"/>
        <w:gridCol w:w="1837"/>
      </w:tblGrid>
      <w:tr w:rsidR="00A77EE2" w14:paraId="5183EBA9" w14:textId="77777777" w:rsidTr="00A77EE2">
        <w:trPr>
          <w:cantSplit/>
          <w:trHeight w:val="455"/>
          <w:jc w:val="center"/>
        </w:trPr>
        <w:tc>
          <w:tcPr>
            <w:tcW w:w="761" w:type="dxa"/>
          </w:tcPr>
          <w:p w14:paraId="2B749C12" w14:textId="77777777" w:rsidR="00A77EE2" w:rsidRDefault="00A77EE2" w:rsidP="00451C99">
            <w:pPr>
              <w:spacing w:before="60" w:after="60"/>
              <w:jc w:val="center"/>
              <w:rPr>
                <w:rFonts w:eastAsia="仿宋_GB2312"/>
                <w:b/>
                <w:sz w:val="24"/>
              </w:rPr>
            </w:pPr>
            <w:r>
              <w:rPr>
                <w:rFonts w:eastAsia="仿宋_GB2312" w:hint="eastAsia"/>
                <w:b/>
                <w:sz w:val="24"/>
              </w:rPr>
              <w:t>序号</w:t>
            </w:r>
          </w:p>
          <w:p w14:paraId="33943B87" w14:textId="77777777" w:rsidR="00A77EE2" w:rsidRDefault="00A77EE2" w:rsidP="00451C99">
            <w:pPr>
              <w:spacing w:before="60" w:after="60"/>
              <w:jc w:val="center"/>
              <w:rPr>
                <w:rFonts w:eastAsia="仿宋_GB2312"/>
                <w:b/>
                <w:sz w:val="24"/>
              </w:rPr>
            </w:pPr>
            <w:r>
              <w:rPr>
                <w:rFonts w:eastAsia="仿宋_GB2312" w:hint="eastAsia"/>
                <w:b/>
                <w:sz w:val="24"/>
              </w:rPr>
              <w:t>Index</w:t>
            </w:r>
          </w:p>
        </w:tc>
        <w:tc>
          <w:tcPr>
            <w:tcW w:w="1418" w:type="dxa"/>
            <w:vAlign w:val="center"/>
          </w:tcPr>
          <w:p w14:paraId="58BC6D7A" w14:textId="77777777" w:rsidR="00A77EE2" w:rsidRPr="00F102C1" w:rsidRDefault="00A77EE2" w:rsidP="00451C99">
            <w:pPr>
              <w:spacing w:before="60" w:after="60"/>
              <w:jc w:val="center"/>
              <w:rPr>
                <w:rFonts w:eastAsia="仿宋_GB2312"/>
                <w:b/>
                <w:sz w:val="24"/>
              </w:rPr>
            </w:pPr>
            <w:r>
              <w:rPr>
                <w:rFonts w:eastAsia="仿宋_GB2312" w:hint="eastAsia"/>
                <w:b/>
                <w:sz w:val="24"/>
              </w:rPr>
              <w:t>姓名</w:t>
            </w:r>
            <w:r>
              <w:rPr>
                <w:rFonts w:eastAsia="仿宋_GB2312"/>
                <w:b/>
                <w:sz w:val="24"/>
              </w:rPr>
              <w:br/>
              <w:t>Name</w:t>
            </w:r>
          </w:p>
        </w:tc>
        <w:tc>
          <w:tcPr>
            <w:tcW w:w="1033" w:type="dxa"/>
          </w:tcPr>
          <w:p w14:paraId="4FC0CD71" w14:textId="77777777" w:rsidR="00A77EE2" w:rsidRDefault="00A77EE2" w:rsidP="00451C99">
            <w:pPr>
              <w:spacing w:before="60" w:after="60"/>
              <w:jc w:val="center"/>
              <w:rPr>
                <w:rFonts w:ascii="仿宋_GB2312" w:eastAsia="仿宋_GB2312"/>
                <w:b/>
                <w:sz w:val="24"/>
              </w:rPr>
            </w:pPr>
            <w:r>
              <w:rPr>
                <w:rFonts w:ascii="仿宋_GB2312" w:eastAsia="仿宋_GB2312" w:hint="eastAsia"/>
                <w:b/>
                <w:sz w:val="24"/>
              </w:rPr>
              <w:t>工号</w:t>
            </w:r>
          </w:p>
          <w:p w14:paraId="32964603" w14:textId="77777777" w:rsidR="00A77EE2" w:rsidRDefault="00A77EE2" w:rsidP="00451C99">
            <w:pPr>
              <w:spacing w:before="60" w:after="60"/>
              <w:jc w:val="center"/>
              <w:rPr>
                <w:rFonts w:ascii="仿宋_GB2312" w:eastAsia="仿宋_GB2312"/>
                <w:b/>
                <w:sz w:val="24"/>
              </w:rPr>
            </w:pPr>
            <w:r>
              <w:rPr>
                <w:rFonts w:ascii="仿宋_GB2312" w:eastAsia="仿宋_GB2312" w:hint="eastAsia"/>
                <w:b/>
                <w:sz w:val="24"/>
              </w:rPr>
              <w:t>Work ID</w:t>
            </w:r>
          </w:p>
        </w:tc>
        <w:tc>
          <w:tcPr>
            <w:tcW w:w="945" w:type="dxa"/>
            <w:vAlign w:val="center"/>
          </w:tcPr>
          <w:p w14:paraId="4A08B263" w14:textId="77777777" w:rsidR="00A77EE2" w:rsidRDefault="00A77EE2" w:rsidP="00451C99">
            <w:pPr>
              <w:spacing w:before="60" w:after="60"/>
              <w:jc w:val="center"/>
              <w:rPr>
                <w:rFonts w:ascii="仿宋_GB2312" w:eastAsia="仿宋_GB2312"/>
                <w:b/>
                <w:sz w:val="24"/>
              </w:rPr>
            </w:pPr>
            <w:r>
              <w:rPr>
                <w:rFonts w:ascii="仿宋_GB2312" w:eastAsia="仿宋_GB2312" w:hint="eastAsia"/>
                <w:b/>
                <w:sz w:val="24"/>
              </w:rPr>
              <w:t>职  称</w:t>
            </w:r>
          </w:p>
          <w:p w14:paraId="4AB05CE0" w14:textId="77777777" w:rsidR="00A77EE2" w:rsidRDefault="00A77EE2" w:rsidP="00451C99">
            <w:pPr>
              <w:spacing w:before="60" w:after="60"/>
              <w:jc w:val="center"/>
              <w:rPr>
                <w:rFonts w:ascii="仿宋_GB2312" w:eastAsia="仿宋_GB2312"/>
                <w:b/>
                <w:sz w:val="24"/>
              </w:rPr>
            </w:pPr>
            <w:r>
              <w:rPr>
                <w:rFonts w:eastAsia="仿宋_GB2312"/>
                <w:b/>
                <w:sz w:val="24"/>
              </w:rPr>
              <w:t>Title</w:t>
            </w:r>
          </w:p>
        </w:tc>
        <w:tc>
          <w:tcPr>
            <w:tcW w:w="2745" w:type="dxa"/>
            <w:vAlign w:val="center"/>
          </w:tcPr>
          <w:p w14:paraId="6AE7E034" w14:textId="77777777" w:rsidR="00A77EE2" w:rsidRDefault="00A77EE2" w:rsidP="00451C99">
            <w:pPr>
              <w:spacing w:before="60" w:after="60"/>
              <w:jc w:val="center"/>
              <w:rPr>
                <w:rFonts w:ascii="仿宋_GB2312" w:eastAsia="仿宋_GB2312"/>
                <w:b/>
                <w:sz w:val="24"/>
              </w:rPr>
            </w:pPr>
            <w:r>
              <w:rPr>
                <w:rFonts w:ascii="仿宋_GB2312" w:eastAsia="仿宋_GB2312" w:hint="eastAsia"/>
                <w:b/>
                <w:sz w:val="24"/>
              </w:rPr>
              <w:t>工  作  单  位</w:t>
            </w:r>
          </w:p>
          <w:p w14:paraId="5C911B22" w14:textId="77777777" w:rsidR="00A77EE2" w:rsidRDefault="00A77EE2" w:rsidP="00451C99">
            <w:pPr>
              <w:spacing w:before="60" w:after="60"/>
              <w:jc w:val="center"/>
              <w:rPr>
                <w:rFonts w:ascii="仿宋_GB2312" w:eastAsia="仿宋_GB2312"/>
                <w:b/>
                <w:sz w:val="24"/>
              </w:rPr>
            </w:pPr>
            <w:r>
              <w:rPr>
                <w:rFonts w:eastAsia="仿宋_GB2312"/>
                <w:b/>
                <w:sz w:val="24"/>
              </w:rPr>
              <w:t>Affiliation</w:t>
            </w:r>
          </w:p>
        </w:tc>
        <w:tc>
          <w:tcPr>
            <w:tcW w:w="1837" w:type="dxa"/>
            <w:vAlign w:val="center"/>
          </w:tcPr>
          <w:p w14:paraId="45CAC516" w14:textId="77777777" w:rsidR="00A77EE2" w:rsidRDefault="00A77EE2" w:rsidP="00451C99">
            <w:pPr>
              <w:spacing w:before="60" w:after="60"/>
              <w:jc w:val="center"/>
              <w:rPr>
                <w:rFonts w:ascii="仿宋_GB2312" w:eastAsia="仿宋_GB2312"/>
                <w:b/>
                <w:sz w:val="24"/>
              </w:rPr>
            </w:pPr>
            <w:r>
              <w:rPr>
                <w:rFonts w:ascii="仿宋_GB2312" w:eastAsia="仿宋_GB2312" w:hint="eastAsia"/>
                <w:b/>
                <w:sz w:val="24"/>
              </w:rPr>
              <w:t>本人签名</w:t>
            </w:r>
          </w:p>
          <w:p w14:paraId="0EF7BFC0" w14:textId="77777777" w:rsidR="00A77EE2" w:rsidRDefault="00A77EE2" w:rsidP="00451C99">
            <w:pPr>
              <w:spacing w:before="60" w:after="60"/>
              <w:jc w:val="center"/>
              <w:rPr>
                <w:rFonts w:ascii="仿宋_GB2312" w:eastAsia="仿宋_GB2312"/>
                <w:b/>
                <w:sz w:val="24"/>
              </w:rPr>
            </w:pPr>
            <w:r>
              <w:rPr>
                <w:rFonts w:eastAsia="仿宋_GB2312"/>
                <w:b/>
                <w:sz w:val="24"/>
              </w:rPr>
              <w:t>Signature</w:t>
            </w:r>
          </w:p>
        </w:tc>
      </w:tr>
      <w:tr w:rsidR="00A77EE2" w:rsidRPr="000C373D" w14:paraId="08544A54" w14:textId="77777777" w:rsidTr="00A77EE2">
        <w:trPr>
          <w:cantSplit/>
          <w:trHeight w:val="455"/>
          <w:jc w:val="center"/>
        </w:trPr>
        <w:tc>
          <w:tcPr>
            <w:tcW w:w="761" w:type="dxa"/>
          </w:tcPr>
          <w:p w14:paraId="4CF4941A" w14:textId="77777777" w:rsidR="00A77EE2" w:rsidRPr="000C373D" w:rsidRDefault="00A77EE2" w:rsidP="00451C99">
            <w:pPr>
              <w:spacing w:before="60" w:after="60"/>
              <w:jc w:val="center"/>
              <w:rPr>
                <w:rFonts w:eastAsia="仿宋_GB2312"/>
                <w:sz w:val="24"/>
              </w:rPr>
            </w:pPr>
            <w:permStart w:id="2081962764" w:edGrp="everyone" w:colFirst="6" w:colLast="6"/>
            <w:permStart w:id="484736395" w:edGrp="everyone" w:colFirst="1" w:colLast="1"/>
            <w:permStart w:id="589562153" w:edGrp="everyone" w:colFirst="2" w:colLast="2"/>
            <w:permStart w:id="59727134" w:edGrp="everyone" w:colFirst="3" w:colLast="3"/>
            <w:permStart w:id="441790160" w:edGrp="everyone" w:colFirst="4" w:colLast="4"/>
            <w:permStart w:id="1616599068" w:edGrp="everyone"/>
            <w:r w:rsidRPr="000C373D">
              <w:rPr>
                <w:rFonts w:eastAsia="仿宋_GB2312"/>
                <w:sz w:val="24"/>
              </w:rPr>
              <w:t>1</w:t>
            </w:r>
          </w:p>
        </w:tc>
        <w:tc>
          <w:tcPr>
            <w:tcW w:w="1418" w:type="dxa"/>
            <w:vAlign w:val="center"/>
          </w:tcPr>
          <w:p w14:paraId="5DE27DE3" w14:textId="77777777" w:rsidR="00A77EE2" w:rsidRPr="000C373D" w:rsidRDefault="00A77EE2" w:rsidP="00451C99">
            <w:pPr>
              <w:spacing w:before="60" w:after="60"/>
              <w:jc w:val="center"/>
              <w:rPr>
                <w:rFonts w:eastAsia="仿宋_GB2312"/>
                <w:sz w:val="24"/>
              </w:rPr>
            </w:pPr>
          </w:p>
        </w:tc>
        <w:tc>
          <w:tcPr>
            <w:tcW w:w="1033" w:type="dxa"/>
          </w:tcPr>
          <w:p w14:paraId="55046280" w14:textId="77777777" w:rsidR="00A77EE2" w:rsidRPr="000C373D" w:rsidRDefault="00A77EE2" w:rsidP="00451C99">
            <w:pPr>
              <w:spacing w:before="60" w:after="60"/>
              <w:jc w:val="center"/>
              <w:rPr>
                <w:rFonts w:eastAsia="仿宋_GB2312"/>
                <w:sz w:val="24"/>
              </w:rPr>
            </w:pPr>
          </w:p>
        </w:tc>
        <w:tc>
          <w:tcPr>
            <w:tcW w:w="945" w:type="dxa"/>
            <w:vAlign w:val="center"/>
          </w:tcPr>
          <w:p w14:paraId="2443BE11" w14:textId="77777777" w:rsidR="00A77EE2" w:rsidRPr="000C373D" w:rsidRDefault="00A77EE2" w:rsidP="00451C99">
            <w:pPr>
              <w:spacing w:before="60" w:after="60"/>
              <w:jc w:val="center"/>
              <w:rPr>
                <w:rFonts w:eastAsia="仿宋_GB2312"/>
                <w:sz w:val="24"/>
              </w:rPr>
            </w:pPr>
          </w:p>
        </w:tc>
        <w:tc>
          <w:tcPr>
            <w:tcW w:w="2745" w:type="dxa"/>
            <w:vAlign w:val="center"/>
          </w:tcPr>
          <w:p w14:paraId="55DF456D" w14:textId="77777777" w:rsidR="00A77EE2" w:rsidRPr="000C373D" w:rsidRDefault="00A77EE2" w:rsidP="00451C99">
            <w:pPr>
              <w:spacing w:before="60" w:after="60"/>
              <w:jc w:val="center"/>
              <w:rPr>
                <w:rFonts w:eastAsia="仿宋_GB2312"/>
                <w:sz w:val="24"/>
              </w:rPr>
            </w:pPr>
          </w:p>
        </w:tc>
        <w:tc>
          <w:tcPr>
            <w:tcW w:w="1837" w:type="dxa"/>
            <w:vAlign w:val="center"/>
          </w:tcPr>
          <w:p w14:paraId="717749BA" w14:textId="77777777" w:rsidR="00A77EE2" w:rsidRPr="000C373D" w:rsidRDefault="00A77EE2" w:rsidP="00451C99">
            <w:pPr>
              <w:spacing w:before="60" w:after="60"/>
              <w:jc w:val="center"/>
              <w:rPr>
                <w:rFonts w:eastAsia="仿宋_GB2312"/>
                <w:sz w:val="24"/>
              </w:rPr>
            </w:pPr>
          </w:p>
        </w:tc>
      </w:tr>
      <w:tr w:rsidR="00A77EE2" w:rsidRPr="000C373D" w14:paraId="22819A1B" w14:textId="77777777" w:rsidTr="00A77EE2">
        <w:trPr>
          <w:cantSplit/>
          <w:trHeight w:val="455"/>
          <w:jc w:val="center"/>
        </w:trPr>
        <w:tc>
          <w:tcPr>
            <w:tcW w:w="761" w:type="dxa"/>
          </w:tcPr>
          <w:p w14:paraId="24B41F68" w14:textId="77777777" w:rsidR="00A77EE2" w:rsidRPr="000C373D" w:rsidRDefault="00A77EE2" w:rsidP="00451C99">
            <w:pPr>
              <w:spacing w:before="60" w:after="60"/>
              <w:jc w:val="center"/>
              <w:rPr>
                <w:rFonts w:eastAsia="仿宋_GB2312"/>
              </w:rPr>
            </w:pPr>
            <w:permStart w:id="495941390" w:edGrp="everyone" w:colFirst="6" w:colLast="6"/>
            <w:permStart w:id="1878008656" w:edGrp="everyone" w:colFirst="1" w:colLast="1"/>
            <w:permStart w:id="522004816" w:edGrp="everyone" w:colFirst="2" w:colLast="2"/>
            <w:permStart w:id="942957362" w:edGrp="everyone" w:colFirst="3" w:colLast="3"/>
            <w:permStart w:id="948397841" w:edGrp="everyone" w:colFirst="4" w:colLast="4"/>
            <w:permEnd w:id="2081962764"/>
            <w:permEnd w:id="484736395"/>
            <w:permEnd w:id="589562153"/>
            <w:permEnd w:id="59727134"/>
            <w:permEnd w:id="441790160"/>
            <w:r w:rsidRPr="000C373D">
              <w:rPr>
                <w:rFonts w:eastAsia="仿宋_GB2312"/>
              </w:rPr>
              <w:t>2</w:t>
            </w:r>
          </w:p>
        </w:tc>
        <w:tc>
          <w:tcPr>
            <w:tcW w:w="1418" w:type="dxa"/>
            <w:vAlign w:val="center"/>
          </w:tcPr>
          <w:p w14:paraId="2D2596AC" w14:textId="77777777" w:rsidR="00A77EE2" w:rsidRPr="000C373D" w:rsidRDefault="00A77EE2" w:rsidP="00451C99">
            <w:pPr>
              <w:spacing w:before="60" w:after="60"/>
              <w:jc w:val="center"/>
              <w:rPr>
                <w:rFonts w:eastAsia="仿宋_GB2312"/>
              </w:rPr>
            </w:pPr>
          </w:p>
        </w:tc>
        <w:tc>
          <w:tcPr>
            <w:tcW w:w="1033" w:type="dxa"/>
          </w:tcPr>
          <w:p w14:paraId="16121FAD" w14:textId="77777777" w:rsidR="00A77EE2" w:rsidRPr="000C373D" w:rsidRDefault="00A77EE2" w:rsidP="00451C99">
            <w:pPr>
              <w:spacing w:before="60" w:after="60"/>
              <w:jc w:val="center"/>
              <w:rPr>
                <w:rFonts w:eastAsia="仿宋_GB2312"/>
              </w:rPr>
            </w:pPr>
          </w:p>
        </w:tc>
        <w:tc>
          <w:tcPr>
            <w:tcW w:w="945" w:type="dxa"/>
            <w:vAlign w:val="center"/>
          </w:tcPr>
          <w:p w14:paraId="5055E57F" w14:textId="77777777" w:rsidR="00A77EE2" w:rsidRPr="000C373D" w:rsidRDefault="00A77EE2" w:rsidP="00451C99">
            <w:pPr>
              <w:spacing w:before="60" w:after="60"/>
              <w:jc w:val="center"/>
              <w:rPr>
                <w:rFonts w:eastAsia="仿宋_GB2312"/>
              </w:rPr>
            </w:pPr>
          </w:p>
        </w:tc>
        <w:tc>
          <w:tcPr>
            <w:tcW w:w="2745" w:type="dxa"/>
            <w:vAlign w:val="center"/>
          </w:tcPr>
          <w:p w14:paraId="0A521514" w14:textId="77777777" w:rsidR="00A77EE2" w:rsidRPr="000C373D" w:rsidRDefault="00A77EE2" w:rsidP="00451C99">
            <w:pPr>
              <w:spacing w:before="60" w:after="60"/>
              <w:jc w:val="center"/>
              <w:rPr>
                <w:rFonts w:eastAsia="仿宋_GB2312"/>
              </w:rPr>
            </w:pPr>
          </w:p>
        </w:tc>
        <w:tc>
          <w:tcPr>
            <w:tcW w:w="1837" w:type="dxa"/>
            <w:vAlign w:val="center"/>
          </w:tcPr>
          <w:p w14:paraId="09FF4EE0" w14:textId="77777777" w:rsidR="00A77EE2" w:rsidRPr="000C373D" w:rsidRDefault="00A77EE2" w:rsidP="00451C99">
            <w:pPr>
              <w:spacing w:before="60" w:after="60"/>
              <w:jc w:val="center"/>
              <w:rPr>
                <w:rFonts w:eastAsia="仿宋_GB2312"/>
              </w:rPr>
            </w:pPr>
          </w:p>
        </w:tc>
      </w:tr>
      <w:tr w:rsidR="00A77EE2" w:rsidRPr="000C373D" w14:paraId="0404CFF4" w14:textId="77777777" w:rsidTr="00A77EE2">
        <w:trPr>
          <w:cantSplit/>
          <w:trHeight w:val="455"/>
          <w:jc w:val="center"/>
        </w:trPr>
        <w:tc>
          <w:tcPr>
            <w:tcW w:w="761" w:type="dxa"/>
          </w:tcPr>
          <w:p w14:paraId="6101B029" w14:textId="77777777" w:rsidR="00A77EE2" w:rsidRPr="000C373D" w:rsidRDefault="00A77EE2" w:rsidP="00451C99">
            <w:pPr>
              <w:spacing w:before="60" w:after="60"/>
              <w:jc w:val="center"/>
              <w:rPr>
                <w:rFonts w:eastAsia="仿宋_GB2312"/>
              </w:rPr>
            </w:pPr>
            <w:permStart w:id="374292667" w:edGrp="everyone" w:colFirst="6" w:colLast="6"/>
            <w:permStart w:id="486349445" w:edGrp="everyone" w:colFirst="1" w:colLast="1"/>
            <w:permStart w:id="1964197414" w:edGrp="everyone" w:colFirst="2" w:colLast="2"/>
            <w:permStart w:id="664938389" w:edGrp="everyone" w:colFirst="3" w:colLast="3"/>
            <w:permStart w:id="980761888" w:edGrp="everyone" w:colFirst="4" w:colLast="4"/>
            <w:permEnd w:id="495941390"/>
            <w:permEnd w:id="1878008656"/>
            <w:permEnd w:id="522004816"/>
            <w:permEnd w:id="942957362"/>
            <w:permEnd w:id="948397841"/>
            <w:r w:rsidRPr="000C373D">
              <w:rPr>
                <w:rFonts w:eastAsia="仿宋_GB2312"/>
              </w:rPr>
              <w:t>3</w:t>
            </w:r>
          </w:p>
        </w:tc>
        <w:tc>
          <w:tcPr>
            <w:tcW w:w="1418" w:type="dxa"/>
            <w:vAlign w:val="center"/>
          </w:tcPr>
          <w:p w14:paraId="18CFF122" w14:textId="77777777" w:rsidR="00A77EE2" w:rsidRPr="000C373D" w:rsidRDefault="00A77EE2" w:rsidP="00451C99">
            <w:pPr>
              <w:spacing w:before="60" w:after="60"/>
              <w:jc w:val="center"/>
              <w:rPr>
                <w:rFonts w:eastAsia="仿宋_GB2312"/>
              </w:rPr>
            </w:pPr>
          </w:p>
        </w:tc>
        <w:tc>
          <w:tcPr>
            <w:tcW w:w="1033" w:type="dxa"/>
          </w:tcPr>
          <w:p w14:paraId="7C626FD4" w14:textId="77777777" w:rsidR="00A77EE2" w:rsidRPr="000C373D" w:rsidRDefault="00A77EE2" w:rsidP="00451C99">
            <w:pPr>
              <w:spacing w:before="60" w:after="60"/>
              <w:jc w:val="center"/>
              <w:rPr>
                <w:rFonts w:eastAsia="仿宋_GB2312"/>
              </w:rPr>
            </w:pPr>
          </w:p>
        </w:tc>
        <w:tc>
          <w:tcPr>
            <w:tcW w:w="945" w:type="dxa"/>
            <w:vAlign w:val="center"/>
          </w:tcPr>
          <w:p w14:paraId="676906FB" w14:textId="77777777" w:rsidR="00A77EE2" w:rsidRPr="000C373D" w:rsidRDefault="00A77EE2" w:rsidP="00451C99">
            <w:pPr>
              <w:spacing w:before="60" w:after="60"/>
              <w:jc w:val="center"/>
              <w:rPr>
                <w:rFonts w:eastAsia="仿宋_GB2312"/>
              </w:rPr>
            </w:pPr>
          </w:p>
        </w:tc>
        <w:tc>
          <w:tcPr>
            <w:tcW w:w="2745" w:type="dxa"/>
            <w:vAlign w:val="center"/>
          </w:tcPr>
          <w:p w14:paraId="433DCBD6" w14:textId="77777777" w:rsidR="00A77EE2" w:rsidRPr="000C373D" w:rsidRDefault="00A77EE2" w:rsidP="00451C99">
            <w:pPr>
              <w:spacing w:before="60" w:after="60"/>
              <w:jc w:val="center"/>
              <w:rPr>
                <w:rFonts w:eastAsia="仿宋_GB2312"/>
              </w:rPr>
            </w:pPr>
          </w:p>
        </w:tc>
        <w:tc>
          <w:tcPr>
            <w:tcW w:w="1837" w:type="dxa"/>
            <w:vAlign w:val="center"/>
          </w:tcPr>
          <w:p w14:paraId="34C1A5DD" w14:textId="77777777" w:rsidR="00A77EE2" w:rsidRPr="000C373D" w:rsidRDefault="00A77EE2" w:rsidP="00451C99">
            <w:pPr>
              <w:spacing w:before="60" w:after="60"/>
              <w:jc w:val="center"/>
              <w:rPr>
                <w:rFonts w:eastAsia="仿宋_GB2312"/>
              </w:rPr>
            </w:pPr>
          </w:p>
        </w:tc>
      </w:tr>
      <w:tr w:rsidR="00A77EE2" w:rsidRPr="000C373D" w14:paraId="5DB536DE" w14:textId="77777777" w:rsidTr="00A77EE2">
        <w:trPr>
          <w:cantSplit/>
          <w:trHeight w:val="455"/>
          <w:jc w:val="center"/>
        </w:trPr>
        <w:tc>
          <w:tcPr>
            <w:tcW w:w="761" w:type="dxa"/>
          </w:tcPr>
          <w:p w14:paraId="47AA6DC0" w14:textId="77777777" w:rsidR="00A77EE2" w:rsidRPr="000C373D" w:rsidRDefault="00A77EE2" w:rsidP="00451C99">
            <w:pPr>
              <w:spacing w:before="60" w:after="60"/>
              <w:jc w:val="center"/>
              <w:rPr>
                <w:rFonts w:eastAsia="仿宋_GB2312"/>
              </w:rPr>
            </w:pPr>
            <w:permStart w:id="489118709" w:edGrp="everyone" w:colFirst="1" w:colLast="1"/>
            <w:permStart w:id="1607797158" w:edGrp="everyone" w:colFirst="2" w:colLast="2"/>
            <w:permStart w:id="1104163741" w:edGrp="everyone" w:colFirst="3" w:colLast="3"/>
            <w:permStart w:id="783945185" w:edGrp="everyone" w:colFirst="4" w:colLast="4"/>
            <w:permStart w:id="988306586" w:edGrp="everyone" w:colFirst="6" w:colLast="6"/>
            <w:permEnd w:id="374292667"/>
            <w:permEnd w:id="486349445"/>
            <w:permEnd w:id="1964197414"/>
            <w:permEnd w:id="664938389"/>
            <w:permEnd w:id="980761888"/>
            <w:r w:rsidRPr="000C373D">
              <w:rPr>
                <w:rFonts w:eastAsia="仿宋_GB2312"/>
              </w:rPr>
              <w:t>4</w:t>
            </w:r>
          </w:p>
        </w:tc>
        <w:tc>
          <w:tcPr>
            <w:tcW w:w="1418" w:type="dxa"/>
            <w:vAlign w:val="center"/>
          </w:tcPr>
          <w:p w14:paraId="70413BBC" w14:textId="77777777" w:rsidR="00A77EE2" w:rsidRPr="000C373D" w:rsidRDefault="00A77EE2" w:rsidP="00451C99">
            <w:pPr>
              <w:spacing w:before="60" w:after="60"/>
              <w:jc w:val="center"/>
              <w:rPr>
                <w:rFonts w:eastAsia="仿宋_GB2312"/>
              </w:rPr>
            </w:pPr>
          </w:p>
        </w:tc>
        <w:tc>
          <w:tcPr>
            <w:tcW w:w="1033" w:type="dxa"/>
          </w:tcPr>
          <w:p w14:paraId="119D8519" w14:textId="77777777" w:rsidR="00A77EE2" w:rsidRPr="000C373D" w:rsidRDefault="00A77EE2" w:rsidP="00451C99">
            <w:pPr>
              <w:spacing w:before="60" w:after="60"/>
              <w:jc w:val="center"/>
              <w:rPr>
                <w:rFonts w:eastAsia="仿宋_GB2312"/>
              </w:rPr>
            </w:pPr>
          </w:p>
        </w:tc>
        <w:tc>
          <w:tcPr>
            <w:tcW w:w="945" w:type="dxa"/>
            <w:vAlign w:val="center"/>
          </w:tcPr>
          <w:p w14:paraId="6307D5D7" w14:textId="77777777" w:rsidR="00A77EE2" w:rsidRPr="000C373D" w:rsidRDefault="00A77EE2" w:rsidP="00451C99">
            <w:pPr>
              <w:spacing w:before="60" w:after="60"/>
              <w:jc w:val="center"/>
              <w:rPr>
                <w:rFonts w:eastAsia="仿宋_GB2312"/>
              </w:rPr>
            </w:pPr>
          </w:p>
        </w:tc>
        <w:tc>
          <w:tcPr>
            <w:tcW w:w="2745" w:type="dxa"/>
            <w:vAlign w:val="center"/>
          </w:tcPr>
          <w:p w14:paraId="3EA37711" w14:textId="77777777" w:rsidR="00A77EE2" w:rsidRPr="000C373D" w:rsidRDefault="00A77EE2" w:rsidP="00451C99">
            <w:pPr>
              <w:spacing w:before="60" w:after="60"/>
              <w:jc w:val="center"/>
              <w:rPr>
                <w:rFonts w:eastAsia="仿宋_GB2312"/>
              </w:rPr>
            </w:pPr>
          </w:p>
        </w:tc>
        <w:tc>
          <w:tcPr>
            <w:tcW w:w="1837" w:type="dxa"/>
            <w:vAlign w:val="center"/>
          </w:tcPr>
          <w:p w14:paraId="201B987A" w14:textId="77777777" w:rsidR="00A77EE2" w:rsidRPr="000C373D" w:rsidRDefault="00A77EE2" w:rsidP="00451C99">
            <w:pPr>
              <w:spacing w:before="60" w:after="60"/>
              <w:jc w:val="center"/>
              <w:rPr>
                <w:rFonts w:eastAsia="仿宋_GB2312"/>
              </w:rPr>
            </w:pPr>
          </w:p>
        </w:tc>
      </w:tr>
      <w:tr w:rsidR="00A77EE2" w:rsidRPr="000C373D" w14:paraId="0F986332" w14:textId="77777777" w:rsidTr="00A77EE2">
        <w:trPr>
          <w:cantSplit/>
          <w:trHeight w:val="455"/>
          <w:jc w:val="center"/>
        </w:trPr>
        <w:tc>
          <w:tcPr>
            <w:tcW w:w="761" w:type="dxa"/>
          </w:tcPr>
          <w:p w14:paraId="0C06C57B" w14:textId="77777777" w:rsidR="00A77EE2" w:rsidRPr="000C373D" w:rsidRDefault="00A77EE2" w:rsidP="00451C99">
            <w:pPr>
              <w:spacing w:before="60" w:after="60"/>
              <w:jc w:val="center"/>
              <w:rPr>
                <w:rFonts w:eastAsia="仿宋_GB2312"/>
              </w:rPr>
            </w:pPr>
            <w:permStart w:id="742728703" w:edGrp="everyone"/>
            <w:permStart w:id="2049182216" w:edGrp="everyone" w:colFirst="1" w:colLast="1"/>
            <w:permStart w:id="1349523412" w:edGrp="everyone" w:colFirst="2" w:colLast="2"/>
            <w:permStart w:id="60956063" w:edGrp="everyone" w:colFirst="3" w:colLast="3"/>
            <w:permStart w:id="1614314529" w:edGrp="everyone" w:colFirst="4" w:colLast="4"/>
            <w:permStart w:id="1039473990" w:edGrp="everyone" w:colFirst="6" w:colLast="6"/>
            <w:permEnd w:id="1616599068"/>
            <w:permEnd w:id="489118709"/>
            <w:permEnd w:id="1607797158"/>
            <w:permEnd w:id="1104163741"/>
            <w:permEnd w:id="783945185"/>
            <w:permEnd w:id="988306586"/>
            <w:r w:rsidRPr="000C373D">
              <w:rPr>
                <w:rFonts w:eastAsia="仿宋_GB2312"/>
              </w:rPr>
              <w:t>5</w:t>
            </w:r>
          </w:p>
        </w:tc>
        <w:tc>
          <w:tcPr>
            <w:tcW w:w="1418" w:type="dxa"/>
            <w:vAlign w:val="center"/>
          </w:tcPr>
          <w:p w14:paraId="7AD2C98F" w14:textId="77777777" w:rsidR="00A77EE2" w:rsidRPr="000C373D" w:rsidRDefault="00A77EE2" w:rsidP="00451C99">
            <w:pPr>
              <w:spacing w:before="60" w:after="60"/>
              <w:jc w:val="center"/>
              <w:rPr>
                <w:rFonts w:eastAsia="仿宋_GB2312"/>
              </w:rPr>
            </w:pPr>
          </w:p>
        </w:tc>
        <w:tc>
          <w:tcPr>
            <w:tcW w:w="1033" w:type="dxa"/>
          </w:tcPr>
          <w:p w14:paraId="038B76E7" w14:textId="77777777" w:rsidR="00A77EE2" w:rsidRPr="000C373D" w:rsidRDefault="00A77EE2" w:rsidP="00451C99">
            <w:pPr>
              <w:spacing w:before="60" w:after="60"/>
              <w:jc w:val="center"/>
              <w:rPr>
                <w:rFonts w:eastAsia="仿宋_GB2312"/>
              </w:rPr>
            </w:pPr>
          </w:p>
        </w:tc>
        <w:tc>
          <w:tcPr>
            <w:tcW w:w="945" w:type="dxa"/>
            <w:vAlign w:val="center"/>
          </w:tcPr>
          <w:p w14:paraId="185D2A74" w14:textId="77777777" w:rsidR="00A77EE2" w:rsidRPr="000C373D" w:rsidRDefault="00A77EE2" w:rsidP="00451C99">
            <w:pPr>
              <w:spacing w:before="60" w:after="60"/>
              <w:jc w:val="center"/>
              <w:rPr>
                <w:rFonts w:eastAsia="仿宋_GB2312"/>
              </w:rPr>
            </w:pPr>
          </w:p>
        </w:tc>
        <w:tc>
          <w:tcPr>
            <w:tcW w:w="2745" w:type="dxa"/>
            <w:vAlign w:val="center"/>
          </w:tcPr>
          <w:p w14:paraId="49324FE6" w14:textId="77777777" w:rsidR="00A77EE2" w:rsidRPr="000C373D" w:rsidRDefault="00A77EE2" w:rsidP="00451C99">
            <w:pPr>
              <w:spacing w:before="60" w:after="60"/>
              <w:jc w:val="center"/>
              <w:rPr>
                <w:rFonts w:eastAsia="仿宋_GB2312"/>
              </w:rPr>
            </w:pPr>
          </w:p>
        </w:tc>
        <w:tc>
          <w:tcPr>
            <w:tcW w:w="1837" w:type="dxa"/>
            <w:vAlign w:val="center"/>
          </w:tcPr>
          <w:p w14:paraId="2A300764" w14:textId="77777777" w:rsidR="00A77EE2" w:rsidRPr="000C373D" w:rsidRDefault="00A77EE2" w:rsidP="00451C99">
            <w:pPr>
              <w:spacing w:before="60" w:after="60"/>
              <w:jc w:val="center"/>
              <w:rPr>
                <w:rFonts w:eastAsia="仿宋_GB2312"/>
              </w:rPr>
            </w:pPr>
          </w:p>
        </w:tc>
      </w:tr>
      <w:tr w:rsidR="00A77EE2" w14:paraId="0A93A7DC" w14:textId="77777777" w:rsidTr="00A77EE2">
        <w:trPr>
          <w:cantSplit/>
          <w:trHeight w:val="454"/>
          <w:jc w:val="center"/>
        </w:trPr>
        <w:tc>
          <w:tcPr>
            <w:tcW w:w="761" w:type="dxa"/>
          </w:tcPr>
          <w:p w14:paraId="64221CCD" w14:textId="77777777" w:rsidR="00A77EE2" w:rsidRDefault="00A77EE2" w:rsidP="00451C99">
            <w:pPr>
              <w:spacing w:before="60" w:after="60"/>
              <w:jc w:val="center"/>
              <w:rPr>
                <w:rFonts w:ascii="仿宋_GB2312" w:eastAsia="仿宋_GB2312"/>
                <w:b/>
              </w:rPr>
            </w:pPr>
            <w:permStart w:id="163589746" w:edGrp="everyone" w:colFirst="1" w:colLast="1"/>
            <w:permStart w:id="2011834600" w:edGrp="everyone" w:colFirst="2" w:colLast="2"/>
            <w:permStart w:id="619915337" w:edGrp="everyone" w:colFirst="3" w:colLast="3"/>
            <w:permStart w:id="182074441" w:edGrp="everyone" w:colFirst="4" w:colLast="4"/>
            <w:permStart w:id="752972231" w:edGrp="everyone" w:colFirst="6" w:colLast="6"/>
            <w:permEnd w:id="742728703"/>
            <w:permEnd w:id="2049182216"/>
            <w:permEnd w:id="1349523412"/>
            <w:permEnd w:id="60956063"/>
            <w:permEnd w:id="1614314529"/>
            <w:permEnd w:id="1039473990"/>
            <w:r>
              <w:rPr>
                <w:rFonts w:ascii="仿宋_GB2312" w:eastAsia="仿宋_GB2312" w:hint="eastAsia"/>
                <w:b/>
              </w:rPr>
              <w:t>秘书</w:t>
            </w:r>
          </w:p>
        </w:tc>
        <w:tc>
          <w:tcPr>
            <w:tcW w:w="1418" w:type="dxa"/>
            <w:vAlign w:val="center"/>
          </w:tcPr>
          <w:p w14:paraId="0BB7C1B0" w14:textId="77777777" w:rsidR="00A77EE2" w:rsidRDefault="00A77EE2" w:rsidP="00451C99">
            <w:pPr>
              <w:spacing w:before="60" w:after="60"/>
              <w:jc w:val="center"/>
              <w:rPr>
                <w:rFonts w:ascii="仿宋_GB2312" w:eastAsia="仿宋_GB2312"/>
                <w:b/>
              </w:rPr>
            </w:pPr>
          </w:p>
        </w:tc>
        <w:tc>
          <w:tcPr>
            <w:tcW w:w="1033" w:type="dxa"/>
          </w:tcPr>
          <w:p w14:paraId="238E2EEB" w14:textId="77777777" w:rsidR="00A77EE2" w:rsidRDefault="00A77EE2" w:rsidP="00451C99">
            <w:pPr>
              <w:spacing w:before="60" w:after="60"/>
              <w:jc w:val="center"/>
              <w:rPr>
                <w:rFonts w:ascii="仿宋_GB2312" w:eastAsia="仿宋_GB2312"/>
                <w:b/>
              </w:rPr>
            </w:pPr>
          </w:p>
        </w:tc>
        <w:tc>
          <w:tcPr>
            <w:tcW w:w="945" w:type="dxa"/>
            <w:vAlign w:val="center"/>
          </w:tcPr>
          <w:p w14:paraId="20AAA6C5" w14:textId="77777777" w:rsidR="00A77EE2" w:rsidRDefault="00A77EE2" w:rsidP="00451C99">
            <w:pPr>
              <w:spacing w:before="60" w:after="60"/>
              <w:jc w:val="center"/>
              <w:rPr>
                <w:rFonts w:ascii="仿宋_GB2312" w:eastAsia="仿宋_GB2312"/>
                <w:b/>
              </w:rPr>
            </w:pPr>
          </w:p>
        </w:tc>
        <w:tc>
          <w:tcPr>
            <w:tcW w:w="2745" w:type="dxa"/>
            <w:vAlign w:val="center"/>
          </w:tcPr>
          <w:p w14:paraId="4DCC8C49" w14:textId="77777777" w:rsidR="00A77EE2" w:rsidRDefault="00A77EE2" w:rsidP="00451C99">
            <w:pPr>
              <w:spacing w:before="60" w:after="60"/>
              <w:jc w:val="center"/>
              <w:rPr>
                <w:rFonts w:ascii="仿宋_GB2312" w:eastAsia="仿宋_GB2312"/>
                <w:b/>
              </w:rPr>
            </w:pPr>
          </w:p>
        </w:tc>
        <w:tc>
          <w:tcPr>
            <w:tcW w:w="1837" w:type="dxa"/>
            <w:vAlign w:val="center"/>
          </w:tcPr>
          <w:p w14:paraId="3B2EB99E" w14:textId="77777777" w:rsidR="00A77EE2" w:rsidRDefault="00A77EE2" w:rsidP="00451C99">
            <w:pPr>
              <w:spacing w:before="60" w:after="60"/>
              <w:jc w:val="center"/>
              <w:rPr>
                <w:rFonts w:ascii="仿宋_GB2312" w:eastAsia="仿宋_GB2312"/>
                <w:b/>
              </w:rPr>
            </w:pPr>
          </w:p>
        </w:tc>
      </w:tr>
      <w:permEnd w:id="163589746"/>
      <w:permEnd w:id="2011834600"/>
      <w:permEnd w:id="619915337"/>
      <w:permEnd w:id="182074441"/>
      <w:permEnd w:id="752972231"/>
    </w:tbl>
    <w:p w14:paraId="5D9B6502" w14:textId="77777777" w:rsidR="00A77EE2" w:rsidRDefault="00A77EE2" w:rsidP="00451C99">
      <w:pPr>
        <w:jc w:val="center"/>
        <w:rPr>
          <w:rFonts w:ascii="仿宋_GB2312" w:eastAsia="仿宋_GB2312"/>
          <w:b/>
          <w:sz w:val="24"/>
        </w:rPr>
      </w:pPr>
    </w:p>
    <w:p w14:paraId="2D7EDF82" w14:textId="77777777" w:rsidR="00A77EE2" w:rsidRPr="005F2D7C" w:rsidRDefault="00A77EE2" w:rsidP="00A77EE2">
      <w:pPr>
        <w:numPr>
          <w:ilvl w:val="0"/>
          <w:numId w:val="9"/>
        </w:numPr>
        <w:spacing w:before="60" w:after="120"/>
        <w:rPr>
          <w:rFonts w:eastAsia="华文仿宋"/>
          <w:b/>
          <w:sz w:val="24"/>
          <w:szCs w:val="24"/>
        </w:rPr>
      </w:pPr>
      <w:r w:rsidRPr="00A77EE2">
        <w:rPr>
          <w:rFonts w:ascii="仿宋_GB2312" w:eastAsia="仿宋_GB2312" w:hint="eastAsia"/>
          <w:b/>
          <w:sz w:val="24"/>
        </w:rPr>
        <w:t>专家组意见</w:t>
      </w:r>
      <w:r w:rsidRPr="005F2D7C">
        <w:rPr>
          <w:rFonts w:eastAsia="仿宋_GB2312"/>
          <w:b/>
          <w:sz w:val="24"/>
        </w:rPr>
        <w:t>Comments</w:t>
      </w:r>
    </w:p>
    <w:p w14:paraId="775159A3" w14:textId="77777777" w:rsidR="00A77EE2" w:rsidRDefault="00A77EE2" w:rsidP="000C373D">
      <w:pPr>
        <w:tabs>
          <w:tab w:val="left" w:pos="1729"/>
          <w:tab w:val="left" w:pos="4564"/>
        </w:tabs>
        <w:ind w:leftChars="200" w:left="420" w:firstLineChars="200" w:firstLine="480"/>
        <w:rPr>
          <w:rFonts w:ascii="华文楷体" w:eastAsia="华文楷体" w:hAnsi="华文楷体"/>
          <w:sz w:val="24"/>
          <w:szCs w:val="24"/>
        </w:rPr>
      </w:pPr>
      <w:permStart w:id="2120508245" w:edGrp="everyone"/>
    </w:p>
    <w:p w14:paraId="06E8B323" w14:textId="77777777" w:rsidR="008D77FA" w:rsidRPr="00A77EE2" w:rsidRDefault="008D77FA" w:rsidP="000C373D">
      <w:pPr>
        <w:tabs>
          <w:tab w:val="left" w:pos="1729"/>
          <w:tab w:val="left" w:pos="4564"/>
        </w:tabs>
        <w:ind w:leftChars="200" w:left="420" w:firstLineChars="200" w:firstLine="480"/>
        <w:rPr>
          <w:rFonts w:ascii="华文楷体" w:eastAsia="华文楷体" w:hAnsi="华文楷体"/>
          <w:sz w:val="24"/>
          <w:szCs w:val="24"/>
        </w:rPr>
      </w:pPr>
    </w:p>
    <w:permEnd w:id="2120508245"/>
    <w:p w14:paraId="282CEF01" w14:textId="77777777" w:rsidR="00A77EE2" w:rsidRDefault="00A77EE2" w:rsidP="00A77EE2">
      <w:pPr>
        <w:numPr>
          <w:ilvl w:val="0"/>
          <w:numId w:val="9"/>
        </w:numPr>
        <w:spacing w:before="60" w:after="120"/>
        <w:rPr>
          <w:rFonts w:ascii="仿宋_GB2312" w:eastAsia="仿宋_GB2312"/>
          <w:b/>
          <w:sz w:val="24"/>
        </w:rPr>
      </w:pPr>
      <w:r>
        <w:rPr>
          <w:rFonts w:ascii="仿宋_GB2312" w:eastAsia="仿宋_GB2312" w:hint="eastAsia"/>
          <w:b/>
          <w:sz w:val="24"/>
        </w:rPr>
        <w:t>审查</w:t>
      </w:r>
      <w:r w:rsidR="005868BD">
        <w:rPr>
          <w:rFonts w:ascii="仿宋_GB2312" w:eastAsia="仿宋_GB2312" w:hint="eastAsia"/>
          <w:b/>
          <w:sz w:val="24"/>
        </w:rPr>
        <w:t>结论</w:t>
      </w:r>
      <w:r>
        <w:rPr>
          <w:rFonts w:ascii="仿宋_GB2312" w:eastAsia="仿宋_GB2312" w:hint="eastAsia"/>
          <w:b/>
          <w:sz w:val="24"/>
        </w:rPr>
        <w:t>/</w:t>
      </w:r>
      <w:r w:rsidRPr="005F2D7C">
        <w:rPr>
          <w:rFonts w:eastAsia="仿宋_GB2312"/>
          <w:b/>
          <w:sz w:val="24"/>
        </w:rPr>
        <w:t>Conclusion</w:t>
      </w:r>
      <w:r w:rsidRPr="00A77EE2">
        <w:rPr>
          <w:rFonts w:ascii="仿宋_GB2312" w:eastAsia="仿宋_GB2312" w:hint="eastAsia"/>
          <w:b/>
          <w:sz w:val="24"/>
        </w:rPr>
        <w:t>：</w:t>
      </w:r>
    </w:p>
    <w:p w14:paraId="5ED9B00F" w14:textId="77777777" w:rsidR="00A77EE2" w:rsidRPr="00A77EE2" w:rsidRDefault="00A77EE2" w:rsidP="00451C99">
      <w:pPr>
        <w:spacing w:before="60" w:after="60"/>
        <w:ind w:firstLineChars="400" w:firstLine="960"/>
        <w:rPr>
          <w:rFonts w:ascii="仿宋_GB2312" w:eastAsia="仿宋_GB2312"/>
          <w:sz w:val="24"/>
        </w:rPr>
      </w:pPr>
      <w:permStart w:id="1111957320" w:edGrp="everyone"/>
      <w:r>
        <w:rPr>
          <w:rFonts w:ascii="仿宋" w:eastAsia="仿宋" w:hAnsi="仿宋" w:hint="eastAsia"/>
          <w:sz w:val="24"/>
        </w:rPr>
        <w:t>○</w:t>
      </w:r>
      <w:permEnd w:id="1111957320"/>
      <w:r w:rsidRPr="00A77EE2">
        <w:rPr>
          <w:rFonts w:ascii="仿宋_GB2312" w:eastAsia="仿宋_GB2312" w:hint="eastAsia"/>
          <w:sz w:val="24"/>
        </w:rPr>
        <w:t xml:space="preserve"> </w:t>
      </w:r>
      <w:r w:rsidR="005868BD">
        <w:rPr>
          <w:rFonts w:ascii="仿宋_GB2312" w:eastAsia="仿宋_GB2312" w:hint="eastAsia"/>
          <w:sz w:val="24"/>
        </w:rPr>
        <w:t>通过</w:t>
      </w:r>
      <w:r w:rsidRPr="00A77EE2">
        <w:rPr>
          <w:rFonts w:ascii="仿宋_GB2312" w:eastAsia="仿宋_GB2312" w:hint="eastAsia"/>
          <w:sz w:val="24"/>
        </w:rPr>
        <w:t>/</w:t>
      </w:r>
      <w:r w:rsidRPr="00A77EE2">
        <w:rPr>
          <w:rFonts w:eastAsia="仿宋_GB2312" w:hint="eastAsia"/>
          <w:sz w:val="24"/>
        </w:rPr>
        <w:t>Pass</w:t>
      </w:r>
      <w:r w:rsidRPr="00A77EE2">
        <w:rPr>
          <w:rFonts w:ascii="仿宋_GB2312" w:eastAsia="仿宋_GB2312" w:hint="eastAsia"/>
          <w:sz w:val="24"/>
        </w:rPr>
        <w:t xml:space="preserve">        </w:t>
      </w:r>
      <w:permStart w:id="1225287127" w:edGrp="everyone"/>
      <w:r>
        <w:rPr>
          <w:rFonts w:ascii="仿宋" w:eastAsia="仿宋" w:hAnsi="仿宋" w:hint="eastAsia"/>
          <w:sz w:val="24"/>
        </w:rPr>
        <w:t>○</w:t>
      </w:r>
      <w:permEnd w:id="1225287127"/>
      <w:r w:rsidRPr="00A77EE2">
        <w:rPr>
          <w:rFonts w:ascii="仿宋_GB2312" w:eastAsia="仿宋_GB2312" w:hint="eastAsia"/>
          <w:sz w:val="24"/>
        </w:rPr>
        <w:t xml:space="preserve"> 不</w:t>
      </w:r>
      <w:r w:rsidR="005868BD">
        <w:rPr>
          <w:rFonts w:ascii="仿宋_GB2312" w:eastAsia="仿宋_GB2312" w:hint="eastAsia"/>
          <w:sz w:val="24"/>
        </w:rPr>
        <w:t>通过</w:t>
      </w:r>
      <w:r w:rsidRPr="00A77EE2">
        <w:rPr>
          <w:rFonts w:ascii="仿宋_GB2312" w:eastAsia="仿宋_GB2312" w:hint="eastAsia"/>
          <w:sz w:val="24"/>
        </w:rPr>
        <w:t>/</w:t>
      </w:r>
      <w:r w:rsidRPr="00A77EE2">
        <w:rPr>
          <w:rFonts w:eastAsia="仿宋_GB2312" w:hint="eastAsia"/>
          <w:sz w:val="24"/>
        </w:rPr>
        <w:t>Fail</w:t>
      </w:r>
    </w:p>
    <w:p w14:paraId="60442037" w14:textId="77777777" w:rsidR="00A77EE2" w:rsidRPr="00A77EE2" w:rsidRDefault="00A77EE2" w:rsidP="00451C99">
      <w:pPr>
        <w:spacing w:before="60" w:after="60"/>
        <w:rPr>
          <w:rFonts w:ascii="仿宋_GB2312" w:eastAsia="仿宋_GB2312"/>
          <w:sz w:val="24"/>
        </w:rPr>
      </w:pPr>
      <w:r w:rsidRPr="00A77EE2">
        <w:rPr>
          <w:rFonts w:ascii="仿宋_GB2312" w:eastAsia="仿宋_GB2312" w:hint="eastAsia"/>
          <w:sz w:val="24"/>
        </w:rPr>
        <w:t>（</w:t>
      </w:r>
      <w:r w:rsidR="005762ED">
        <w:rPr>
          <w:rFonts w:ascii="仿宋_GB2312" w:eastAsia="仿宋_GB2312" w:hint="eastAsia"/>
          <w:sz w:val="24"/>
        </w:rPr>
        <w:t>通过</w:t>
      </w:r>
      <w:r w:rsidRPr="00A77EE2">
        <w:rPr>
          <w:rFonts w:ascii="仿宋_GB2312" w:eastAsia="仿宋_GB2312" w:hint="eastAsia"/>
          <w:sz w:val="24"/>
        </w:rPr>
        <w:t>票数/</w:t>
      </w:r>
      <w:r w:rsidRPr="00A77EE2">
        <w:rPr>
          <w:rFonts w:eastAsia="仿宋_GB2312" w:hint="eastAsia"/>
          <w:sz w:val="24"/>
        </w:rPr>
        <w:t>Votes for pass:</w:t>
      </w:r>
      <w:permStart w:id="547911024" w:edGrp="everyone"/>
      <w:r w:rsidRPr="00A77EE2">
        <w:rPr>
          <w:rFonts w:ascii="仿宋_GB2312" w:eastAsia="仿宋_GB2312" w:hint="eastAsia"/>
          <w:sz w:val="24"/>
        </w:rPr>
        <w:t xml:space="preserve">  </w:t>
      </w:r>
      <w:r w:rsidR="009F5A0F">
        <w:rPr>
          <w:rFonts w:ascii="仿宋_GB2312" w:eastAsia="仿宋_GB2312"/>
          <w:sz w:val="24"/>
        </w:rPr>
        <w:t xml:space="preserve"> </w:t>
      </w:r>
      <w:r w:rsidRPr="00A77EE2">
        <w:rPr>
          <w:rFonts w:ascii="仿宋_GB2312" w:eastAsia="仿宋_GB2312" w:hint="eastAsia"/>
          <w:sz w:val="24"/>
        </w:rPr>
        <w:t xml:space="preserve">  </w:t>
      </w:r>
      <w:permEnd w:id="547911024"/>
      <w:r w:rsidRPr="00A77EE2">
        <w:rPr>
          <w:rFonts w:ascii="仿宋_GB2312" w:eastAsia="仿宋_GB2312" w:hint="eastAsia"/>
          <w:sz w:val="24"/>
        </w:rPr>
        <w:t>； 不</w:t>
      </w:r>
      <w:r w:rsidR="005762ED">
        <w:rPr>
          <w:rFonts w:ascii="仿宋_GB2312" w:eastAsia="仿宋_GB2312" w:hint="eastAsia"/>
          <w:sz w:val="24"/>
        </w:rPr>
        <w:t>通过</w:t>
      </w:r>
      <w:r w:rsidRPr="00A77EE2">
        <w:rPr>
          <w:rFonts w:ascii="仿宋_GB2312" w:eastAsia="仿宋_GB2312" w:hint="eastAsia"/>
          <w:sz w:val="24"/>
        </w:rPr>
        <w:t>票数/</w:t>
      </w:r>
      <w:r w:rsidRPr="00A77EE2">
        <w:rPr>
          <w:rFonts w:eastAsia="仿宋_GB2312" w:hint="eastAsia"/>
          <w:sz w:val="24"/>
        </w:rPr>
        <w:t>Votes</w:t>
      </w:r>
      <w:r w:rsidRPr="00A77EE2">
        <w:rPr>
          <w:rFonts w:eastAsia="仿宋_GB2312"/>
          <w:sz w:val="24"/>
        </w:rPr>
        <w:t xml:space="preserve"> </w:t>
      </w:r>
      <w:r w:rsidRPr="00A77EE2">
        <w:rPr>
          <w:rFonts w:eastAsia="仿宋_GB2312" w:hint="eastAsia"/>
          <w:sz w:val="24"/>
        </w:rPr>
        <w:t>for fail:</w:t>
      </w:r>
      <w:r w:rsidRPr="00A77EE2">
        <w:rPr>
          <w:rFonts w:ascii="仿宋_GB2312" w:eastAsia="仿宋_GB2312" w:hint="eastAsia"/>
          <w:sz w:val="24"/>
        </w:rPr>
        <w:t xml:space="preserve"> </w:t>
      </w:r>
      <w:permStart w:id="1933408416" w:edGrp="everyone"/>
      <w:r w:rsidRPr="00A77EE2">
        <w:rPr>
          <w:rFonts w:ascii="仿宋_GB2312" w:eastAsia="仿宋_GB2312" w:hint="eastAsia"/>
          <w:sz w:val="24"/>
        </w:rPr>
        <w:t xml:space="preserve">    </w:t>
      </w:r>
      <w:permEnd w:id="1933408416"/>
      <w:r w:rsidRPr="00A77EE2">
        <w:rPr>
          <w:rFonts w:ascii="仿宋_GB2312" w:eastAsia="仿宋_GB2312" w:hint="eastAsia"/>
          <w:sz w:val="24"/>
        </w:rPr>
        <w:t>）</w:t>
      </w:r>
    </w:p>
    <w:p w14:paraId="3094C5FB" w14:textId="7FD3C1EB" w:rsidR="00A77EE2" w:rsidRDefault="00A77EE2" w:rsidP="000C373D">
      <w:pPr>
        <w:tabs>
          <w:tab w:val="left" w:pos="1729"/>
          <w:tab w:val="left" w:pos="4564"/>
        </w:tabs>
        <w:spacing w:before="240" w:after="240"/>
        <w:rPr>
          <w:rFonts w:ascii="仿宋_GB2312" w:eastAsia="仿宋_GB2312"/>
          <w:b/>
          <w:sz w:val="24"/>
        </w:rPr>
      </w:pPr>
      <w:r w:rsidRPr="00A77EE2">
        <w:rPr>
          <w:rFonts w:ascii="仿宋_GB2312" w:eastAsia="仿宋_GB2312" w:hint="eastAsia"/>
          <w:b/>
          <w:sz w:val="24"/>
        </w:rPr>
        <w:lastRenderedPageBreak/>
        <w:t>组长签名/</w:t>
      </w:r>
      <w:r w:rsidRPr="005F2D7C">
        <w:rPr>
          <w:rFonts w:eastAsia="仿宋_GB2312"/>
          <w:b/>
          <w:sz w:val="24"/>
        </w:rPr>
        <w:t>Signature of Committee Chair</w:t>
      </w:r>
      <w:r w:rsidRPr="005F2D7C">
        <w:rPr>
          <w:rFonts w:eastAsia="仿宋_GB2312"/>
          <w:b/>
          <w:sz w:val="24"/>
        </w:rPr>
        <w:t>：</w:t>
      </w:r>
      <w:r w:rsidRPr="005F2D7C">
        <w:rPr>
          <w:rFonts w:eastAsia="仿宋_GB2312"/>
          <w:b/>
          <w:sz w:val="24"/>
        </w:rPr>
        <w:t xml:space="preserve">  </w:t>
      </w:r>
      <w:r w:rsidR="005F2D7C">
        <w:rPr>
          <w:rFonts w:eastAsia="仿宋_GB2312"/>
          <w:b/>
          <w:sz w:val="24"/>
        </w:rPr>
        <w:t xml:space="preserve">    </w:t>
      </w:r>
      <w:r w:rsidRPr="005F2D7C">
        <w:rPr>
          <w:rFonts w:eastAsia="仿宋_GB2312"/>
          <w:b/>
          <w:sz w:val="24"/>
        </w:rPr>
        <w:t xml:space="preserve">      </w:t>
      </w:r>
      <w:r w:rsidRPr="005F2D7C">
        <w:rPr>
          <w:rFonts w:eastAsia="仿宋_GB2312"/>
          <w:b/>
          <w:sz w:val="24"/>
        </w:rPr>
        <w:t>日期</w:t>
      </w:r>
      <w:r w:rsidRPr="005F2D7C">
        <w:rPr>
          <w:rFonts w:eastAsia="仿宋_GB2312"/>
          <w:b/>
          <w:sz w:val="24"/>
        </w:rPr>
        <w:t>/Date</w:t>
      </w:r>
      <w:r w:rsidRPr="005F2D7C">
        <w:rPr>
          <w:rFonts w:eastAsia="仿宋_GB2312"/>
          <w:b/>
          <w:sz w:val="24"/>
        </w:rPr>
        <w:t>：</w:t>
      </w:r>
      <w:permStart w:id="581974727" w:edGrp="everyone"/>
      <w:r w:rsidR="009F5A0F">
        <w:rPr>
          <w:rFonts w:ascii="仿宋_GB2312" w:eastAsia="仿宋_GB2312" w:hint="eastAsia"/>
          <w:b/>
          <w:sz w:val="24"/>
        </w:rPr>
        <w:t xml:space="preserve">  </w:t>
      </w:r>
      <w:r w:rsidR="00C71544">
        <w:rPr>
          <w:rFonts w:ascii="仿宋_GB2312" w:eastAsia="仿宋_GB2312"/>
          <w:sz w:val="24"/>
        </w:rPr>
        <w:fldChar w:fldCharType="begin"/>
      </w:r>
      <w:r w:rsidR="00C71544">
        <w:rPr>
          <w:rFonts w:eastAsia="仿宋_GB2312"/>
          <w:sz w:val="24"/>
        </w:rPr>
        <w:instrText xml:space="preserve"> DATE \@ "yyyy-MM-dd" </w:instrText>
      </w:r>
      <w:r w:rsidR="00C71544">
        <w:rPr>
          <w:rFonts w:ascii="仿宋_GB2312" w:eastAsia="仿宋_GB2312"/>
          <w:sz w:val="24"/>
        </w:rPr>
        <w:fldChar w:fldCharType="separate"/>
      </w:r>
      <w:r w:rsidR="00BF4D55">
        <w:rPr>
          <w:rFonts w:eastAsia="仿宋_GB2312"/>
          <w:noProof/>
          <w:sz w:val="24"/>
        </w:rPr>
        <w:t>2020-12-25</w:t>
      </w:r>
      <w:r w:rsidR="00C71544">
        <w:rPr>
          <w:rFonts w:ascii="仿宋_GB2312" w:eastAsia="仿宋_GB2312"/>
          <w:sz w:val="24"/>
        </w:rPr>
        <w:fldChar w:fldCharType="end"/>
      </w:r>
      <w:r w:rsidR="009F5A0F">
        <w:rPr>
          <w:rFonts w:ascii="仿宋_GB2312" w:eastAsia="仿宋_GB2312" w:hint="eastAsia"/>
          <w:b/>
          <w:sz w:val="24"/>
        </w:rPr>
        <w:t xml:space="preserve">  </w:t>
      </w:r>
      <w:permEnd w:id="581974727"/>
    </w:p>
    <w:p w14:paraId="567C0C84" w14:textId="77777777" w:rsidR="00E22FF6" w:rsidRPr="00E22FF6" w:rsidRDefault="00E22FF6" w:rsidP="00E22FF6">
      <w:pPr>
        <w:numPr>
          <w:ilvl w:val="0"/>
          <w:numId w:val="7"/>
        </w:numPr>
        <w:snapToGrid w:val="0"/>
        <w:spacing w:beforeLines="50" w:before="156"/>
        <w:rPr>
          <w:rFonts w:eastAsia="华文仿宋"/>
          <w:b/>
          <w:sz w:val="24"/>
          <w:szCs w:val="24"/>
        </w:rPr>
      </w:pPr>
      <w:r w:rsidRPr="00E22FF6">
        <w:rPr>
          <w:rFonts w:eastAsia="华文仿宋" w:hint="eastAsia"/>
          <w:b/>
          <w:sz w:val="24"/>
          <w:szCs w:val="24"/>
        </w:rPr>
        <w:t>院系意见</w:t>
      </w:r>
      <w:r>
        <w:rPr>
          <w:rFonts w:eastAsia="仿宋_GB2312"/>
          <w:b/>
          <w:sz w:val="24"/>
        </w:rPr>
        <w:t>School Review</w:t>
      </w:r>
    </w:p>
    <w:p w14:paraId="6FF91817" w14:textId="77777777" w:rsidR="00AF37F9" w:rsidRPr="009D6CB4" w:rsidRDefault="00AF37F9" w:rsidP="00AF37F9">
      <w:pPr>
        <w:spacing w:before="120" w:after="120"/>
        <w:ind w:left="420"/>
        <w:rPr>
          <w:rFonts w:ascii="仿宋_GB2312" w:eastAsia="仿宋_GB2312"/>
          <w:sz w:val="24"/>
        </w:rPr>
      </w:pPr>
      <w:r w:rsidRPr="009D6CB4">
        <w:rPr>
          <w:rFonts w:ascii="仿宋" w:eastAsia="仿宋" w:hAnsi="仿宋" w:hint="eastAsia"/>
          <w:sz w:val="24"/>
        </w:rPr>
        <w:t>○</w:t>
      </w:r>
      <w:r w:rsidRPr="009D6CB4">
        <w:rPr>
          <w:rFonts w:ascii="仿宋_GB2312" w:eastAsia="仿宋_GB2312" w:hint="eastAsia"/>
          <w:sz w:val="24"/>
        </w:rPr>
        <w:t xml:space="preserve"> 通过 </w:t>
      </w:r>
      <w:r w:rsidRPr="00D71231">
        <w:rPr>
          <w:rFonts w:eastAsia="仿宋_GB2312"/>
          <w:sz w:val="24"/>
        </w:rPr>
        <w:t>Pass</w:t>
      </w:r>
      <w:r w:rsidRPr="009D6CB4">
        <w:rPr>
          <w:rFonts w:ascii="仿宋_GB2312" w:eastAsia="仿宋_GB2312" w:hint="eastAsia"/>
          <w:sz w:val="24"/>
        </w:rPr>
        <w:t>。</w:t>
      </w:r>
    </w:p>
    <w:p w14:paraId="421E1906" w14:textId="77777777" w:rsidR="00AF37F9" w:rsidRPr="009D6CB4" w:rsidRDefault="00AF37F9" w:rsidP="00AF37F9">
      <w:pPr>
        <w:spacing w:before="120" w:after="120"/>
        <w:ind w:left="420"/>
        <w:rPr>
          <w:rFonts w:ascii="仿宋_GB2312" w:eastAsia="仿宋_GB2312"/>
          <w:sz w:val="24"/>
        </w:rPr>
      </w:pPr>
      <w:r w:rsidRPr="009D6CB4">
        <w:rPr>
          <w:rFonts w:ascii="仿宋" w:eastAsia="仿宋" w:hAnsi="仿宋" w:hint="eastAsia"/>
          <w:sz w:val="24"/>
        </w:rPr>
        <w:t>○</w:t>
      </w:r>
      <w:r w:rsidRPr="009D6CB4">
        <w:rPr>
          <w:rFonts w:ascii="仿宋_GB2312" w:eastAsia="仿宋_GB2312" w:hint="eastAsia"/>
          <w:sz w:val="24"/>
        </w:rPr>
        <w:t xml:space="preserve"> 不通过 </w:t>
      </w:r>
      <w:r w:rsidRPr="006B7B46">
        <w:rPr>
          <w:rFonts w:eastAsia="仿宋_GB2312" w:hint="eastAsia"/>
          <w:sz w:val="24"/>
        </w:rPr>
        <w:t>Fail</w:t>
      </w:r>
      <w:r w:rsidRPr="009D6CB4">
        <w:rPr>
          <w:rFonts w:ascii="仿宋_GB2312" w:eastAsia="仿宋_GB2312" w:hint="eastAsia"/>
          <w:sz w:val="24"/>
        </w:rPr>
        <w:t>。</w:t>
      </w:r>
    </w:p>
    <w:p w14:paraId="17B2DFF6" w14:textId="77777777" w:rsidR="00AF37F9" w:rsidRPr="002B4A86" w:rsidRDefault="00AF37F9" w:rsidP="003E6CB4">
      <w:pPr>
        <w:ind w:leftChars="200" w:left="1260" w:hangingChars="350" w:hanging="840"/>
        <w:rPr>
          <w:rFonts w:eastAsia="仿宋_GB2312"/>
          <w:sz w:val="24"/>
        </w:rPr>
      </w:pPr>
      <w:r w:rsidRPr="002B4A86">
        <w:rPr>
          <w:rFonts w:eastAsia="仿宋_GB2312"/>
          <w:sz w:val="24"/>
        </w:rPr>
        <w:t xml:space="preserve">    </w:t>
      </w:r>
      <w:r w:rsidRPr="00170CAA">
        <w:rPr>
          <w:rFonts w:ascii="仿宋" w:eastAsia="仿宋" w:hAnsi="仿宋"/>
          <w:b/>
          <w:sz w:val="24"/>
        </w:rPr>
        <w:t>○</w:t>
      </w:r>
      <w:r w:rsidRPr="002B4A86">
        <w:rPr>
          <w:rFonts w:eastAsia="仿宋_GB2312"/>
          <w:sz w:val="24"/>
        </w:rPr>
        <w:t xml:space="preserve"> </w:t>
      </w:r>
      <w:r w:rsidRPr="002B4A86">
        <w:rPr>
          <w:rFonts w:eastAsia="仿宋_GB2312"/>
          <w:sz w:val="24"/>
        </w:rPr>
        <w:t>建议下次</w:t>
      </w:r>
      <w:r>
        <w:rPr>
          <w:rFonts w:eastAsia="仿宋_GB2312" w:hint="eastAsia"/>
          <w:sz w:val="24"/>
        </w:rPr>
        <w:t>重新开题</w:t>
      </w:r>
      <w:r w:rsidRPr="002B4A86">
        <w:rPr>
          <w:rFonts w:eastAsia="仿宋_GB2312"/>
          <w:sz w:val="24"/>
        </w:rPr>
        <w:t xml:space="preserve"> Retake the </w:t>
      </w:r>
      <w:r>
        <w:rPr>
          <w:rFonts w:eastAsia="仿宋_GB2312"/>
          <w:sz w:val="24"/>
        </w:rPr>
        <w:t xml:space="preserve">thesis/dissertation proposal </w:t>
      </w:r>
      <w:r w:rsidRPr="002B4A86">
        <w:rPr>
          <w:rFonts w:eastAsia="仿宋_GB2312"/>
          <w:sz w:val="24"/>
        </w:rPr>
        <w:t>next semester</w:t>
      </w:r>
      <w:r w:rsidR="00170CAA">
        <w:rPr>
          <w:rFonts w:eastAsia="仿宋_GB2312"/>
          <w:sz w:val="24"/>
        </w:rPr>
        <w:t xml:space="preserve"> </w:t>
      </w:r>
      <w:r w:rsidR="00170CAA" w:rsidRPr="00170CAA">
        <w:rPr>
          <w:rFonts w:ascii="华文楷体" w:eastAsia="华文楷体" w:hAnsi="华文楷体"/>
          <w:szCs w:val="21"/>
        </w:rPr>
        <w:t>(</w:t>
      </w:r>
      <w:r w:rsidR="00170CAA" w:rsidRPr="00170CAA">
        <w:rPr>
          <w:rFonts w:ascii="华文楷体" w:eastAsia="华文楷体" w:hAnsi="华文楷体" w:hint="eastAsia"/>
          <w:szCs w:val="21"/>
        </w:rPr>
        <w:t>仅限第一次</w:t>
      </w:r>
      <w:r w:rsidR="004D7214">
        <w:rPr>
          <w:rFonts w:ascii="华文楷体" w:eastAsia="华文楷体" w:hAnsi="华文楷体" w:hint="eastAsia"/>
          <w:szCs w:val="21"/>
        </w:rPr>
        <w:t>开题</w:t>
      </w:r>
      <w:r w:rsidR="00170CAA" w:rsidRPr="00170CAA">
        <w:rPr>
          <w:rFonts w:ascii="华文楷体" w:eastAsia="华文楷体" w:hAnsi="华文楷体" w:hint="eastAsia"/>
          <w:szCs w:val="21"/>
        </w:rPr>
        <w:t>未通过时)</w:t>
      </w:r>
    </w:p>
    <w:p w14:paraId="44469F9B" w14:textId="77777777" w:rsidR="00AF37F9" w:rsidRPr="002B4A86" w:rsidRDefault="00AF37F9" w:rsidP="003E6CB4">
      <w:pPr>
        <w:ind w:leftChars="200" w:left="1260" w:hangingChars="350" w:hanging="840"/>
        <w:rPr>
          <w:rFonts w:eastAsia="仿宋_GB2312"/>
          <w:sz w:val="24"/>
        </w:rPr>
      </w:pPr>
      <w:r w:rsidRPr="002B4A86">
        <w:rPr>
          <w:rFonts w:eastAsia="仿宋_GB2312"/>
          <w:sz w:val="24"/>
        </w:rPr>
        <w:t xml:space="preserve">    </w:t>
      </w:r>
      <w:r w:rsidRPr="002B4A86">
        <w:rPr>
          <w:rFonts w:ascii="仿宋" w:eastAsia="仿宋" w:hAnsi="仿宋"/>
          <w:b/>
          <w:sz w:val="24"/>
        </w:rPr>
        <w:t xml:space="preserve">○ </w:t>
      </w:r>
      <w:r w:rsidRPr="002B4A86">
        <w:rPr>
          <w:rFonts w:eastAsia="仿宋_GB2312"/>
          <w:sz w:val="24"/>
        </w:rPr>
        <w:t>建议转为硕士</w:t>
      </w:r>
      <w:r w:rsidR="003D2E65">
        <w:rPr>
          <w:rFonts w:eastAsia="仿宋_GB2312" w:hint="eastAsia"/>
          <w:sz w:val="24"/>
        </w:rPr>
        <w:t>生</w:t>
      </w:r>
      <w:r w:rsidRPr="002B4A86">
        <w:rPr>
          <w:rFonts w:eastAsia="仿宋_GB2312"/>
          <w:sz w:val="24"/>
        </w:rPr>
        <w:t>培养</w:t>
      </w:r>
      <w:r w:rsidRPr="002B4A86">
        <w:rPr>
          <w:rFonts w:eastAsia="仿宋_GB2312"/>
          <w:sz w:val="24"/>
        </w:rPr>
        <w:t xml:space="preserve"> Transfer to master program</w:t>
      </w:r>
      <w:r w:rsidR="00D7142E">
        <w:rPr>
          <w:rFonts w:eastAsia="仿宋_GB2312"/>
          <w:sz w:val="24"/>
        </w:rPr>
        <w:t xml:space="preserve"> </w:t>
      </w:r>
      <w:r w:rsidR="00D7142E" w:rsidRPr="00170CAA">
        <w:rPr>
          <w:rFonts w:ascii="华文楷体" w:eastAsia="华文楷体" w:hAnsi="华文楷体"/>
          <w:szCs w:val="21"/>
        </w:rPr>
        <w:t>(</w:t>
      </w:r>
      <w:r w:rsidR="00D7142E" w:rsidRPr="00170CAA">
        <w:rPr>
          <w:rFonts w:ascii="华文楷体" w:eastAsia="华文楷体" w:hAnsi="华文楷体" w:hint="eastAsia"/>
          <w:szCs w:val="21"/>
        </w:rPr>
        <w:t>仅限</w:t>
      </w:r>
      <w:r w:rsidR="004D7214">
        <w:rPr>
          <w:rFonts w:ascii="华文楷体" w:eastAsia="华文楷体" w:hAnsi="华文楷体" w:hint="eastAsia"/>
          <w:szCs w:val="21"/>
        </w:rPr>
        <w:t>博士生</w:t>
      </w:r>
      <w:r w:rsidR="00D7142E" w:rsidRPr="00170CAA">
        <w:rPr>
          <w:rFonts w:ascii="华文楷体" w:eastAsia="华文楷体" w:hAnsi="华文楷体" w:hint="eastAsia"/>
          <w:szCs w:val="21"/>
        </w:rPr>
        <w:t>第二次</w:t>
      </w:r>
      <w:r w:rsidR="004D7214">
        <w:rPr>
          <w:rFonts w:ascii="华文楷体" w:eastAsia="华文楷体" w:hAnsi="华文楷体" w:hint="eastAsia"/>
          <w:szCs w:val="21"/>
        </w:rPr>
        <w:t>开题</w:t>
      </w:r>
      <w:r w:rsidR="00D7142E" w:rsidRPr="00170CAA">
        <w:rPr>
          <w:rFonts w:ascii="华文楷体" w:eastAsia="华文楷体" w:hAnsi="华文楷体" w:hint="eastAsia"/>
          <w:szCs w:val="21"/>
        </w:rPr>
        <w:t>未通过</w:t>
      </w:r>
      <w:r w:rsidR="00310DF8" w:rsidRPr="00170CAA">
        <w:rPr>
          <w:rFonts w:ascii="华文楷体" w:eastAsia="华文楷体" w:hAnsi="华文楷体" w:hint="eastAsia"/>
          <w:szCs w:val="21"/>
        </w:rPr>
        <w:t>时</w:t>
      </w:r>
      <w:r w:rsidR="00D7142E" w:rsidRPr="00170CAA">
        <w:rPr>
          <w:rFonts w:ascii="华文楷体" w:eastAsia="华文楷体" w:hAnsi="华文楷体" w:hint="eastAsia"/>
          <w:szCs w:val="21"/>
        </w:rPr>
        <w:t>)</w:t>
      </w:r>
    </w:p>
    <w:p w14:paraId="6465E2D6" w14:textId="77777777" w:rsidR="00AF37F9" w:rsidRPr="002B4A86" w:rsidRDefault="00AF37F9" w:rsidP="003E6CB4">
      <w:pPr>
        <w:ind w:left="420"/>
        <w:rPr>
          <w:rFonts w:eastAsia="仿宋_GB2312"/>
          <w:sz w:val="24"/>
        </w:rPr>
      </w:pPr>
      <w:r w:rsidRPr="002B4A86">
        <w:rPr>
          <w:rFonts w:eastAsia="仿宋_GB2312"/>
          <w:sz w:val="24"/>
        </w:rPr>
        <w:t xml:space="preserve">    </w:t>
      </w:r>
      <w:r w:rsidRPr="002B4A86">
        <w:rPr>
          <w:rFonts w:ascii="仿宋" w:eastAsia="仿宋" w:hAnsi="仿宋"/>
          <w:b/>
          <w:sz w:val="24"/>
        </w:rPr>
        <w:t>○</w:t>
      </w:r>
      <w:r w:rsidRPr="002B4A86">
        <w:rPr>
          <w:rFonts w:eastAsia="仿宋_GB2312"/>
          <w:sz w:val="24"/>
        </w:rPr>
        <w:t xml:space="preserve"> </w:t>
      </w:r>
      <w:r w:rsidRPr="002B4A86">
        <w:rPr>
          <w:rFonts w:eastAsia="仿宋_GB2312"/>
          <w:sz w:val="24"/>
        </w:rPr>
        <w:t>建议退学</w:t>
      </w:r>
      <w:r w:rsidRPr="002B4A86">
        <w:rPr>
          <w:rFonts w:eastAsia="仿宋_GB2312"/>
          <w:sz w:val="24"/>
        </w:rPr>
        <w:t xml:space="preserve"> </w:t>
      </w:r>
      <w:r w:rsidR="00D87D37">
        <w:rPr>
          <w:rFonts w:eastAsia="仿宋_GB2312"/>
          <w:sz w:val="24"/>
        </w:rPr>
        <w:t>Suggest to w</w:t>
      </w:r>
      <w:r w:rsidRPr="002B4A86">
        <w:rPr>
          <w:rFonts w:eastAsia="仿宋_GB2312"/>
          <w:sz w:val="24"/>
        </w:rPr>
        <w:t>ithdraw from the university</w:t>
      </w:r>
    </w:p>
    <w:p w14:paraId="33BC0A4E" w14:textId="77777777" w:rsidR="00AF37F9" w:rsidRDefault="00AF37F9" w:rsidP="00AF37F9">
      <w:pPr>
        <w:spacing w:before="240" w:after="120"/>
        <w:ind w:left="420"/>
        <w:rPr>
          <w:rFonts w:eastAsia="仿宋_GB2312"/>
          <w:sz w:val="24"/>
        </w:rPr>
      </w:pPr>
      <w:r w:rsidRPr="00FA256B">
        <w:rPr>
          <w:rFonts w:eastAsia="仿宋_GB2312"/>
          <w:sz w:val="24"/>
        </w:rPr>
        <w:t>主管领导签字</w:t>
      </w:r>
      <w:r w:rsidRPr="00FA256B">
        <w:rPr>
          <w:rFonts w:eastAsia="仿宋_GB2312"/>
          <w:sz w:val="24"/>
        </w:rPr>
        <w:t xml:space="preserve">Signature    </w:t>
      </w:r>
      <w:r w:rsidR="005F2D7C">
        <w:rPr>
          <w:rFonts w:eastAsia="仿宋_GB2312"/>
          <w:sz w:val="24"/>
        </w:rPr>
        <w:t xml:space="preserve"> </w:t>
      </w:r>
      <w:r w:rsidRPr="00FA256B">
        <w:rPr>
          <w:rFonts w:eastAsia="仿宋_GB2312"/>
          <w:sz w:val="24"/>
        </w:rPr>
        <w:t xml:space="preserve">  </w:t>
      </w:r>
      <w:r w:rsidRPr="00FA256B">
        <w:rPr>
          <w:rFonts w:eastAsia="仿宋_GB2312"/>
          <w:sz w:val="24"/>
        </w:rPr>
        <w:t>盖章</w:t>
      </w:r>
      <w:r w:rsidRPr="00FA256B">
        <w:rPr>
          <w:rFonts w:eastAsia="仿宋_GB2312"/>
          <w:sz w:val="24"/>
        </w:rPr>
        <w:t xml:space="preserve">Stamp   </w:t>
      </w:r>
      <w:r w:rsidR="005F2D7C">
        <w:rPr>
          <w:rFonts w:eastAsia="仿宋_GB2312"/>
          <w:sz w:val="24"/>
        </w:rPr>
        <w:t xml:space="preserve"> </w:t>
      </w:r>
      <w:r w:rsidRPr="00FA256B">
        <w:rPr>
          <w:rFonts w:eastAsia="仿宋_GB2312"/>
          <w:sz w:val="24"/>
        </w:rPr>
        <w:t xml:space="preserve">     </w:t>
      </w:r>
      <w:r w:rsidRPr="00FA256B">
        <w:rPr>
          <w:rFonts w:eastAsia="仿宋_GB2312"/>
          <w:sz w:val="24"/>
        </w:rPr>
        <w:t>日期</w:t>
      </w:r>
      <w:r w:rsidRPr="00FA256B">
        <w:rPr>
          <w:rFonts w:eastAsia="仿宋_GB2312"/>
          <w:sz w:val="24"/>
        </w:rPr>
        <w:t>Date:</w:t>
      </w:r>
      <w:r w:rsidR="009F5A0F">
        <w:rPr>
          <w:rFonts w:eastAsia="仿宋_GB2312"/>
          <w:sz w:val="24"/>
        </w:rPr>
        <w:t xml:space="preserve">    </w:t>
      </w:r>
    </w:p>
    <w:p w14:paraId="4FE40EA7" w14:textId="77777777" w:rsidR="00E8501F" w:rsidRDefault="00E22FF6" w:rsidP="00AF37F9">
      <w:pPr>
        <w:spacing w:before="240" w:after="120"/>
        <w:rPr>
          <w:rFonts w:eastAsia="仿宋_GB2312"/>
          <w:b/>
          <w:sz w:val="24"/>
        </w:rPr>
      </w:pPr>
      <w:r>
        <w:rPr>
          <w:rFonts w:ascii="仿宋_GB2312" w:eastAsia="仿宋_GB2312" w:hint="eastAsia"/>
          <w:b/>
          <w:sz w:val="24"/>
        </w:rPr>
        <w:t>备注</w:t>
      </w:r>
      <w:r>
        <w:rPr>
          <w:rFonts w:eastAsia="仿宋_GB2312"/>
          <w:b/>
          <w:sz w:val="24"/>
        </w:rPr>
        <w:t>Remarks</w:t>
      </w:r>
      <w:r w:rsidR="0009080F">
        <w:rPr>
          <w:rFonts w:eastAsia="仿宋_GB2312"/>
          <w:b/>
          <w:sz w:val="24"/>
        </w:rPr>
        <w:t>:</w:t>
      </w:r>
    </w:p>
    <w:p w14:paraId="7B12FEF8" w14:textId="77777777" w:rsidR="00467E1F" w:rsidRDefault="00467E1F" w:rsidP="00AF37F9">
      <w:pPr>
        <w:spacing w:before="240" w:after="120"/>
        <w:rPr>
          <w:rFonts w:eastAsia="仿宋_GB2312"/>
          <w:sz w:val="24"/>
        </w:rPr>
      </w:pPr>
    </w:p>
    <w:p w14:paraId="22CC7C49" w14:textId="77777777" w:rsidR="0009356A" w:rsidRDefault="00467E1F" w:rsidP="00AF37F9">
      <w:pPr>
        <w:spacing w:before="240" w:after="120"/>
        <w:rPr>
          <w:rFonts w:eastAsia="仿宋_GB2312"/>
          <w:sz w:val="24"/>
        </w:rPr>
      </w:pPr>
      <w:r w:rsidRPr="00467E1F">
        <w:rPr>
          <w:rFonts w:eastAsia="仿宋_GB2312" w:hint="eastAsia"/>
          <w:sz w:val="24"/>
        </w:rPr>
        <w:t>注：</w:t>
      </w:r>
      <w:r>
        <w:rPr>
          <w:rFonts w:eastAsia="仿宋_GB2312" w:hint="eastAsia"/>
          <w:sz w:val="24"/>
        </w:rPr>
        <w:t>研究生开题报告</w:t>
      </w:r>
      <w:r w:rsidRPr="00467E1F">
        <w:rPr>
          <w:rFonts w:eastAsia="仿宋_GB2312" w:hint="eastAsia"/>
          <w:sz w:val="24"/>
        </w:rPr>
        <w:t>评审记录应通过数字交大在线流程系统提交，本表格不</w:t>
      </w:r>
      <w:r w:rsidR="004D1A61">
        <w:rPr>
          <w:rFonts w:eastAsia="仿宋_GB2312" w:hint="eastAsia"/>
          <w:sz w:val="24"/>
        </w:rPr>
        <w:t>存档</w:t>
      </w:r>
      <w:r w:rsidRPr="00467E1F">
        <w:rPr>
          <w:rFonts w:eastAsia="仿宋_GB2312" w:hint="eastAsia"/>
          <w:sz w:val="24"/>
        </w:rPr>
        <w:t>。特殊情况下，经研究生院同意，可用此表格线下进行；在此情况下，本表格由院系研究生教务办负责</w:t>
      </w:r>
      <w:r w:rsidR="004D1A61">
        <w:rPr>
          <w:rFonts w:eastAsia="仿宋_GB2312" w:hint="eastAsia"/>
          <w:sz w:val="24"/>
        </w:rPr>
        <w:t>存档</w:t>
      </w:r>
      <w:r w:rsidRPr="00467E1F">
        <w:rPr>
          <w:rFonts w:eastAsia="仿宋_GB2312" w:hint="eastAsia"/>
          <w:sz w:val="24"/>
        </w:rPr>
        <w:t>。考核完成后，院系应在一周内将考核结果提交至研究生院。</w:t>
      </w:r>
    </w:p>
    <w:p w14:paraId="19C8D0AB" w14:textId="77777777" w:rsidR="00467E1F" w:rsidRDefault="00467E1F" w:rsidP="00AF37F9">
      <w:pPr>
        <w:spacing w:before="240" w:after="120"/>
        <w:rPr>
          <w:rFonts w:eastAsia="仿宋_GB2312"/>
          <w:sz w:val="24"/>
        </w:rPr>
      </w:pPr>
    </w:p>
    <w:p w14:paraId="47F9E2EC" w14:textId="77777777" w:rsidR="00467E1F" w:rsidRPr="00AF37F9" w:rsidRDefault="00467E1F" w:rsidP="00AF37F9">
      <w:pPr>
        <w:spacing w:before="240" w:after="120"/>
        <w:rPr>
          <w:rFonts w:eastAsia="仿宋_GB2312"/>
          <w:sz w:val="24"/>
        </w:rPr>
        <w:sectPr w:rsidR="00467E1F" w:rsidRPr="00AF37F9">
          <w:pgSz w:w="11906" w:h="16838" w:code="9"/>
          <w:pgMar w:top="1418" w:right="1588" w:bottom="1418" w:left="1588" w:header="851" w:footer="851" w:gutter="0"/>
          <w:pgNumType w:start="1"/>
          <w:cols w:space="425"/>
          <w:titlePg/>
          <w:docGrid w:type="lines" w:linePitch="312"/>
        </w:sectPr>
      </w:pPr>
    </w:p>
    <w:p w14:paraId="5883576B" w14:textId="77777777" w:rsidR="0009356A" w:rsidRDefault="0009356A">
      <w:pPr>
        <w:snapToGrid w:val="0"/>
        <w:rPr>
          <w:rFonts w:ascii="宋体"/>
          <w:b/>
          <w:sz w:val="24"/>
        </w:rPr>
      </w:pPr>
      <w:r>
        <w:rPr>
          <w:rFonts w:ascii="宋体" w:hint="eastAsia"/>
          <w:b/>
          <w:sz w:val="24"/>
        </w:rPr>
        <w:lastRenderedPageBreak/>
        <w:t>附件</w:t>
      </w:r>
      <w:r w:rsidR="00EF0DBB">
        <w:rPr>
          <w:rFonts w:ascii="宋体" w:hint="eastAsia"/>
          <w:b/>
          <w:sz w:val="24"/>
        </w:rPr>
        <w:t>/</w:t>
      </w:r>
      <w:r w:rsidR="00BB39E8" w:rsidRPr="00BF6868">
        <w:rPr>
          <w:b/>
          <w:sz w:val="24"/>
        </w:rPr>
        <w:t>Attachment</w:t>
      </w:r>
      <w:r w:rsidR="00BB39E8">
        <w:rPr>
          <w:b/>
          <w:sz w:val="24"/>
        </w:rPr>
        <w:t>:</w:t>
      </w:r>
    </w:p>
    <w:p w14:paraId="41BD7BFD" w14:textId="77777777" w:rsidR="00BB39E8" w:rsidRDefault="0009356A" w:rsidP="00677481">
      <w:pPr>
        <w:tabs>
          <w:tab w:val="left" w:pos="3885"/>
        </w:tabs>
        <w:rPr>
          <w:b/>
          <w:sz w:val="24"/>
        </w:rPr>
      </w:pPr>
      <w:bookmarkStart w:id="53" w:name="OLE_LINK24"/>
      <w:bookmarkStart w:id="54" w:name="OLE_LINK25"/>
      <w:bookmarkStart w:id="55" w:name="OLE_LINK26"/>
      <w:r>
        <w:rPr>
          <w:rFonts w:hint="eastAsia"/>
          <w:b/>
          <w:sz w:val="24"/>
        </w:rPr>
        <w:t>查新中心站管理编号</w:t>
      </w:r>
      <w:bookmarkEnd w:id="53"/>
      <w:bookmarkEnd w:id="54"/>
      <w:bookmarkEnd w:id="55"/>
      <w:r w:rsidR="00677481">
        <w:rPr>
          <w:rFonts w:hint="eastAsia"/>
          <w:b/>
          <w:sz w:val="24"/>
        </w:rPr>
        <w:t>/</w:t>
      </w:r>
      <w:r w:rsidR="00677481" w:rsidRPr="00677481">
        <w:rPr>
          <w:rFonts w:hint="eastAsia"/>
          <w:b/>
          <w:sz w:val="24"/>
        </w:rPr>
        <w:t xml:space="preserve"> </w:t>
      </w:r>
      <w:r w:rsidR="00677481">
        <w:rPr>
          <w:rFonts w:hint="eastAsia"/>
          <w:b/>
          <w:sz w:val="24"/>
        </w:rPr>
        <w:t>No.</w:t>
      </w:r>
      <w:r w:rsidR="00677481">
        <w:rPr>
          <w:b/>
          <w:sz w:val="24"/>
        </w:rPr>
        <w:t xml:space="preserve"> </w:t>
      </w:r>
      <w:r w:rsidR="00677481">
        <w:rPr>
          <w:rFonts w:hint="eastAsia"/>
          <w:b/>
          <w:sz w:val="24"/>
        </w:rPr>
        <w:t>of</w:t>
      </w:r>
      <w:r w:rsidR="00677481">
        <w:rPr>
          <w:b/>
          <w:sz w:val="24"/>
        </w:rPr>
        <w:t xml:space="preserve"> the </w:t>
      </w:r>
      <w:r w:rsidR="00BB39E8">
        <w:rPr>
          <w:rFonts w:hint="eastAsia"/>
          <w:b/>
          <w:sz w:val="28"/>
        </w:rPr>
        <w:t>N</w:t>
      </w:r>
      <w:r w:rsidR="00BB39E8" w:rsidRPr="00591AE4">
        <w:rPr>
          <w:b/>
          <w:sz w:val="24"/>
        </w:rPr>
        <w:t xml:space="preserve">ovelty </w:t>
      </w:r>
      <w:r w:rsidR="00677481">
        <w:rPr>
          <w:b/>
          <w:sz w:val="24"/>
        </w:rPr>
        <w:t>Assessment Department</w:t>
      </w:r>
      <w:r w:rsidR="00BB39E8">
        <w:rPr>
          <w:b/>
          <w:sz w:val="24"/>
        </w:rPr>
        <w:t>:</w:t>
      </w:r>
    </w:p>
    <w:p w14:paraId="1D4A63C4" w14:textId="77777777" w:rsidR="0009356A" w:rsidRDefault="0009356A">
      <w:pPr>
        <w:rPr>
          <w:sz w:val="28"/>
        </w:rPr>
      </w:pPr>
    </w:p>
    <w:p w14:paraId="49E21B49" w14:textId="77777777" w:rsidR="0009356A" w:rsidRDefault="0009356A">
      <w:pPr>
        <w:rPr>
          <w:sz w:val="28"/>
        </w:rPr>
      </w:pPr>
    </w:p>
    <w:p w14:paraId="023DAB7F" w14:textId="77777777" w:rsidR="0009356A" w:rsidRDefault="0009356A">
      <w:pPr>
        <w:jc w:val="center"/>
        <w:rPr>
          <w:b/>
          <w:sz w:val="84"/>
        </w:rPr>
      </w:pPr>
      <w:r>
        <w:rPr>
          <w:rFonts w:hint="eastAsia"/>
          <w:b/>
          <w:sz w:val="84"/>
        </w:rPr>
        <w:t>科技查新报告</w:t>
      </w:r>
    </w:p>
    <w:p w14:paraId="12E8D0CD" w14:textId="77777777" w:rsidR="0009356A" w:rsidRPr="001013DC" w:rsidRDefault="00457F89">
      <w:pPr>
        <w:jc w:val="center"/>
        <w:rPr>
          <w:b/>
          <w:sz w:val="32"/>
          <w:szCs w:val="32"/>
        </w:rPr>
      </w:pPr>
      <w:r w:rsidRPr="001013DC">
        <w:rPr>
          <w:b/>
          <w:sz w:val="32"/>
          <w:szCs w:val="32"/>
        </w:rPr>
        <w:t xml:space="preserve">Sci-tech Novelty </w:t>
      </w:r>
      <w:r w:rsidR="00677481" w:rsidRPr="001013DC">
        <w:rPr>
          <w:b/>
          <w:sz w:val="32"/>
          <w:szCs w:val="32"/>
        </w:rPr>
        <w:t>Assessment</w:t>
      </w:r>
      <w:r w:rsidRPr="001013DC">
        <w:rPr>
          <w:b/>
          <w:sz w:val="32"/>
          <w:szCs w:val="32"/>
        </w:rPr>
        <w:t xml:space="preserve"> Report</w:t>
      </w:r>
    </w:p>
    <w:p w14:paraId="089EFBA8" w14:textId="77777777" w:rsidR="0009356A" w:rsidRDefault="0009356A">
      <w:pPr>
        <w:rPr>
          <w:sz w:val="28"/>
        </w:rPr>
      </w:pPr>
    </w:p>
    <w:p w14:paraId="56290278" w14:textId="77777777" w:rsidR="0009356A" w:rsidRDefault="0009356A">
      <w:pPr>
        <w:rPr>
          <w:sz w:val="28"/>
        </w:rPr>
      </w:pPr>
    </w:p>
    <w:p w14:paraId="7E509666" w14:textId="77777777" w:rsidR="0009356A" w:rsidRDefault="0009356A">
      <w:pPr>
        <w:rPr>
          <w:sz w:val="28"/>
        </w:rPr>
      </w:pPr>
    </w:p>
    <w:tbl>
      <w:tblPr>
        <w:tblStyle w:val="af0"/>
        <w:tblW w:w="0" w:type="auto"/>
        <w:tblInd w:w="-5" w:type="dxa"/>
        <w:tblLook w:val="04A0" w:firstRow="1" w:lastRow="0" w:firstColumn="1" w:lastColumn="0" w:noHBand="0" w:noVBand="1"/>
      </w:tblPr>
      <w:tblGrid>
        <w:gridCol w:w="3686"/>
        <w:gridCol w:w="5039"/>
      </w:tblGrid>
      <w:tr w:rsidR="004B5AD7" w14:paraId="5D07C392" w14:textId="77777777" w:rsidTr="004B5AD7">
        <w:tc>
          <w:tcPr>
            <w:tcW w:w="3686" w:type="dxa"/>
            <w:tcBorders>
              <w:top w:val="nil"/>
              <w:left w:val="nil"/>
              <w:bottom w:val="nil"/>
              <w:right w:val="nil"/>
            </w:tcBorders>
            <w:vAlign w:val="center"/>
          </w:tcPr>
          <w:p w14:paraId="74A6BAF7" w14:textId="77777777" w:rsidR="004B5AD7" w:rsidRPr="009B6B09" w:rsidRDefault="004B5AD7" w:rsidP="004B5AD7">
            <w:pPr>
              <w:spacing w:line="360" w:lineRule="auto"/>
              <w:rPr>
                <w:b/>
                <w:sz w:val="32"/>
              </w:rPr>
            </w:pPr>
            <w:permStart w:id="2036293798" w:edGrp="everyone" w:colFirst="1" w:colLast="1"/>
            <w:r w:rsidRPr="009B6B09">
              <w:rPr>
                <w:rFonts w:hint="eastAsia"/>
                <w:b/>
                <w:sz w:val="32"/>
              </w:rPr>
              <w:t>课题名称</w:t>
            </w:r>
            <w:r w:rsidRPr="009B6B09">
              <w:rPr>
                <w:b/>
                <w:sz w:val="32"/>
              </w:rPr>
              <w:t xml:space="preserve"> </w:t>
            </w:r>
            <w:r w:rsidRPr="009B6B09">
              <w:rPr>
                <w:rFonts w:hint="eastAsia"/>
                <w:b/>
                <w:sz w:val="32"/>
              </w:rPr>
              <w:t>Project Title</w:t>
            </w:r>
            <w:r w:rsidRPr="009B6B09">
              <w:rPr>
                <w:rFonts w:hint="eastAsia"/>
                <w:b/>
                <w:sz w:val="32"/>
              </w:rPr>
              <w:t>：</w:t>
            </w:r>
          </w:p>
        </w:tc>
        <w:tc>
          <w:tcPr>
            <w:tcW w:w="5039" w:type="dxa"/>
            <w:tcBorders>
              <w:top w:val="nil"/>
              <w:left w:val="nil"/>
              <w:right w:val="nil"/>
            </w:tcBorders>
            <w:vAlign w:val="center"/>
          </w:tcPr>
          <w:p w14:paraId="3B5F95EF" w14:textId="77777777" w:rsidR="004B5AD7" w:rsidRDefault="004B5AD7" w:rsidP="004B5AD7">
            <w:pPr>
              <w:spacing w:line="360" w:lineRule="auto"/>
              <w:rPr>
                <w:b/>
                <w:sz w:val="32"/>
              </w:rPr>
            </w:pPr>
          </w:p>
        </w:tc>
      </w:tr>
      <w:tr w:rsidR="004B5AD7" w14:paraId="2F5D3006" w14:textId="77777777" w:rsidTr="004B5AD7">
        <w:tc>
          <w:tcPr>
            <w:tcW w:w="3686" w:type="dxa"/>
            <w:tcBorders>
              <w:top w:val="nil"/>
              <w:left w:val="nil"/>
              <w:bottom w:val="nil"/>
              <w:right w:val="nil"/>
            </w:tcBorders>
            <w:vAlign w:val="center"/>
          </w:tcPr>
          <w:p w14:paraId="0DE69866" w14:textId="77777777" w:rsidR="004B5AD7" w:rsidRPr="009B6B09" w:rsidRDefault="004B5AD7" w:rsidP="004B5AD7">
            <w:pPr>
              <w:spacing w:line="360" w:lineRule="auto"/>
              <w:rPr>
                <w:b/>
                <w:sz w:val="32"/>
              </w:rPr>
            </w:pPr>
            <w:permStart w:id="594574872" w:edGrp="everyone" w:colFirst="1" w:colLast="1"/>
            <w:permEnd w:id="2036293798"/>
            <w:r w:rsidRPr="009B6B09">
              <w:rPr>
                <w:rFonts w:hint="eastAsia"/>
                <w:b/>
                <w:sz w:val="32"/>
              </w:rPr>
              <w:t>委托单位</w:t>
            </w:r>
            <w:r w:rsidRPr="009B6B09">
              <w:rPr>
                <w:b/>
                <w:sz w:val="32"/>
              </w:rPr>
              <w:t xml:space="preserve"> </w:t>
            </w:r>
            <w:r w:rsidRPr="009B6B09">
              <w:rPr>
                <w:rFonts w:hint="eastAsia"/>
                <w:b/>
                <w:sz w:val="32"/>
              </w:rPr>
              <w:t>E</w:t>
            </w:r>
            <w:r w:rsidRPr="009B6B09">
              <w:rPr>
                <w:b/>
                <w:sz w:val="32"/>
              </w:rPr>
              <w:t>ntrust</w:t>
            </w:r>
            <w:r w:rsidRPr="009B6B09">
              <w:rPr>
                <w:rFonts w:hint="eastAsia"/>
                <w:b/>
                <w:sz w:val="32"/>
              </w:rPr>
              <w:t>ed by</w:t>
            </w:r>
            <w:r w:rsidRPr="009B6B09">
              <w:rPr>
                <w:b/>
                <w:sz w:val="32"/>
              </w:rPr>
              <w:t>:</w:t>
            </w:r>
          </w:p>
        </w:tc>
        <w:tc>
          <w:tcPr>
            <w:tcW w:w="5039" w:type="dxa"/>
            <w:tcBorders>
              <w:left w:val="nil"/>
              <w:right w:val="nil"/>
            </w:tcBorders>
            <w:vAlign w:val="center"/>
          </w:tcPr>
          <w:p w14:paraId="62714B28" w14:textId="77777777" w:rsidR="004B5AD7" w:rsidRDefault="004B5AD7" w:rsidP="004B5AD7">
            <w:pPr>
              <w:spacing w:line="360" w:lineRule="auto"/>
              <w:rPr>
                <w:b/>
                <w:sz w:val="32"/>
              </w:rPr>
            </w:pPr>
          </w:p>
        </w:tc>
      </w:tr>
      <w:tr w:rsidR="004B5AD7" w14:paraId="71A0FB2A" w14:textId="77777777" w:rsidTr="004B5AD7">
        <w:tc>
          <w:tcPr>
            <w:tcW w:w="3686" w:type="dxa"/>
            <w:tcBorders>
              <w:top w:val="nil"/>
              <w:left w:val="nil"/>
              <w:bottom w:val="nil"/>
              <w:right w:val="nil"/>
            </w:tcBorders>
            <w:vAlign w:val="center"/>
          </w:tcPr>
          <w:p w14:paraId="25081EA3" w14:textId="77777777" w:rsidR="004B5AD7" w:rsidRPr="009B6B09" w:rsidRDefault="004B5AD7" w:rsidP="004B5AD7">
            <w:pPr>
              <w:spacing w:line="360" w:lineRule="auto"/>
              <w:rPr>
                <w:b/>
                <w:sz w:val="32"/>
              </w:rPr>
            </w:pPr>
            <w:permStart w:id="2070560975" w:edGrp="everyone" w:colFirst="1" w:colLast="1"/>
            <w:permEnd w:id="594574872"/>
            <w:r w:rsidRPr="009B6B09">
              <w:rPr>
                <w:rFonts w:hint="eastAsia"/>
                <w:b/>
                <w:sz w:val="32"/>
              </w:rPr>
              <w:t>报告日期</w:t>
            </w:r>
            <w:r w:rsidRPr="009B6B09">
              <w:rPr>
                <w:b/>
                <w:sz w:val="32"/>
              </w:rPr>
              <w:t xml:space="preserve"> Report date:</w:t>
            </w:r>
          </w:p>
        </w:tc>
        <w:tc>
          <w:tcPr>
            <w:tcW w:w="5039" w:type="dxa"/>
            <w:tcBorders>
              <w:left w:val="nil"/>
              <w:right w:val="nil"/>
            </w:tcBorders>
            <w:vAlign w:val="center"/>
          </w:tcPr>
          <w:p w14:paraId="438C1F7E" w14:textId="77777777" w:rsidR="004B5AD7" w:rsidRDefault="004B5AD7" w:rsidP="004B5AD7">
            <w:pPr>
              <w:spacing w:line="360" w:lineRule="auto"/>
              <w:rPr>
                <w:b/>
                <w:sz w:val="32"/>
              </w:rPr>
            </w:pPr>
          </w:p>
        </w:tc>
      </w:tr>
      <w:tr w:rsidR="004B5AD7" w14:paraId="74ED7356" w14:textId="77777777" w:rsidTr="004B5AD7">
        <w:tc>
          <w:tcPr>
            <w:tcW w:w="3686" w:type="dxa"/>
            <w:tcBorders>
              <w:top w:val="nil"/>
              <w:left w:val="nil"/>
              <w:bottom w:val="nil"/>
              <w:right w:val="nil"/>
            </w:tcBorders>
            <w:vAlign w:val="center"/>
          </w:tcPr>
          <w:p w14:paraId="47D064A8" w14:textId="77777777" w:rsidR="004B5AD7" w:rsidRPr="009B6B09" w:rsidRDefault="004B5AD7" w:rsidP="004B5AD7">
            <w:pPr>
              <w:spacing w:line="360" w:lineRule="auto"/>
              <w:rPr>
                <w:rFonts w:eastAsia="楷体_GB2312"/>
              </w:rPr>
            </w:pPr>
            <w:permStart w:id="1759535096" w:edGrp="everyone" w:colFirst="1" w:colLast="1"/>
            <w:permEnd w:id="2070560975"/>
            <w:r w:rsidRPr="009B6B09">
              <w:rPr>
                <w:rFonts w:hint="eastAsia"/>
                <w:b/>
                <w:sz w:val="32"/>
              </w:rPr>
              <w:t>认证单位</w:t>
            </w:r>
            <w:r w:rsidRPr="009B6B09">
              <w:rPr>
                <w:b/>
                <w:sz w:val="32"/>
              </w:rPr>
              <w:t xml:space="preserve"> Certifi</w:t>
            </w:r>
            <w:r w:rsidRPr="009B6B09">
              <w:rPr>
                <w:rFonts w:hint="eastAsia"/>
                <w:b/>
                <w:sz w:val="32"/>
              </w:rPr>
              <w:t>ed by</w:t>
            </w:r>
            <w:r w:rsidRPr="009B6B09">
              <w:rPr>
                <w:b/>
                <w:sz w:val="32"/>
              </w:rPr>
              <w:t>:</w:t>
            </w:r>
          </w:p>
        </w:tc>
        <w:tc>
          <w:tcPr>
            <w:tcW w:w="5039" w:type="dxa"/>
            <w:tcBorders>
              <w:left w:val="nil"/>
              <w:right w:val="nil"/>
            </w:tcBorders>
            <w:vAlign w:val="center"/>
          </w:tcPr>
          <w:p w14:paraId="20B2582D" w14:textId="77777777" w:rsidR="004B5AD7" w:rsidRDefault="004B5AD7" w:rsidP="004B5AD7">
            <w:pPr>
              <w:spacing w:line="360" w:lineRule="auto"/>
              <w:rPr>
                <w:b/>
                <w:sz w:val="32"/>
              </w:rPr>
            </w:pPr>
          </w:p>
        </w:tc>
      </w:tr>
      <w:permEnd w:id="1759535096"/>
    </w:tbl>
    <w:p w14:paraId="546EA4E6" w14:textId="77777777" w:rsidR="009B1129" w:rsidRDefault="009B1129" w:rsidP="004B5AD7">
      <w:pPr>
        <w:ind w:left="630"/>
        <w:rPr>
          <w:rFonts w:eastAsia="楷体_GB2312"/>
        </w:rPr>
      </w:pPr>
    </w:p>
    <w:sectPr w:rsidR="009B1129">
      <w:footerReference w:type="default" r:id="rId17"/>
      <w:footerReference w:type="first" r:id="rId18"/>
      <w:pgSz w:w="11906" w:h="16838" w:code="9"/>
      <w:pgMar w:top="1418" w:right="1588" w:bottom="1418" w:left="1588" w:header="851" w:footer="851"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28923C" w14:textId="77777777" w:rsidR="00CB464A" w:rsidRDefault="00CB464A">
      <w:r>
        <w:separator/>
      </w:r>
    </w:p>
  </w:endnote>
  <w:endnote w:type="continuationSeparator" w:id="0">
    <w:p w14:paraId="47DF024D" w14:textId="77777777" w:rsidR="00CB464A" w:rsidRDefault="00CB46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华文楷体">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30738F" w14:textId="77777777" w:rsidR="008A0BEF" w:rsidRDefault="008A0BEF">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7ACE0BCA" w14:textId="77777777" w:rsidR="008A0BEF" w:rsidRDefault="008A0BEF">
    <w:pPr>
      <w:pStyle w:val="a4"/>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EC000" w14:textId="77777777" w:rsidR="008A0BEF" w:rsidRDefault="008A0BEF">
    <w:pPr>
      <w:pStyle w:val="a4"/>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CD4A2" w14:textId="77777777" w:rsidR="008A0BEF" w:rsidRDefault="008A0BEF">
    <w:pPr>
      <w:pStyle w:val="a4"/>
      <w:jc w:val="center"/>
    </w:pPr>
    <w:r>
      <w:rPr>
        <w:rStyle w:val="a5"/>
      </w:rPr>
      <w:fldChar w:fldCharType="begin"/>
    </w:r>
    <w:r>
      <w:rPr>
        <w:rStyle w:val="a5"/>
      </w:rPr>
      <w:instrText xml:space="preserve"> PAGE </w:instrText>
    </w:r>
    <w:r>
      <w:rPr>
        <w:rStyle w:val="a5"/>
      </w:rPr>
      <w:fldChar w:fldCharType="separate"/>
    </w:r>
    <w:r>
      <w:rPr>
        <w:rStyle w:val="a5"/>
        <w:noProof/>
      </w:rPr>
      <w:t>1</w:t>
    </w:r>
    <w:r>
      <w:rPr>
        <w:rStyle w:val="a5"/>
      </w:rP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C4289" w14:textId="68B9689D" w:rsidR="008A0BEF" w:rsidRDefault="008A0BEF">
    <w:pPr>
      <w:pStyle w:val="a4"/>
      <w:jc w:val="center"/>
    </w:pPr>
    <w:r>
      <w:rPr>
        <w:rFonts w:hint="eastAsia"/>
        <w:kern w:val="0"/>
        <w:sz w:val="20"/>
      </w:rPr>
      <w:t>—</w:t>
    </w:r>
    <w:r>
      <w:rPr>
        <w:kern w:val="0"/>
        <w:sz w:val="20"/>
      </w:rPr>
      <w:t xml:space="preserve"> </w:t>
    </w:r>
    <w:r>
      <w:rPr>
        <w:kern w:val="0"/>
        <w:sz w:val="20"/>
      </w:rPr>
      <w:fldChar w:fldCharType="begin"/>
    </w:r>
    <w:r>
      <w:rPr>
        <w:kern w:val="0"/>
        <w:sz w:val="20"/>
      </w:rPr>
      <w:instrText xml:space="preserve"> PAGE </w:instrText>
    </w:r>
    <w:r>
      <w:rPr>
        <w:kern w:val="0"/>
        <w:sz w:val="20"/>
      </w:rPr>
      <w:fldChar w:fldCharType="separate"/>
    </w:r>
    <w:r w:rsidR="009E3770">
      <w:rPr>
        <w:noProof/>
        <w:kern w:val="0"/>
        <w:sz w:val="20"/>
      </w:rPr>
      <w:t>3</w:t>
    </w:r>
    <w:r>
      <w:rPr>
        <w:kern w:val="0"/>
        <w:sz w:val="20"/>
      </w:rPr>
      <w:fldChar w:fldCharType="end"/>
    </w:r>
    <w:r>
      <w:rPr>
        <w:kern w:val="0"/>
        <w:sz w:val="20"/>
      </w:rPr>
      <w:t xml:space="preserve"> </w:t>
    </w:r>
    <w:r>
      <w:rPr>
        <w:rFonts w:hint="eastAsia"/>
        <w:kern w:val="0"/>
        <w:sz w:val="20"/>
      </w:rPr>
      <w:t>—</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EF9BB" w14:textId="0F7CE992" w:rsidR="008A0BEF" w:rsidRDefault="008A0BEF">
    <w:pPr>
      <w:pStyle w:val="a4"/>
      <w:jc w:val="center"/>
      <w:rPr>
        <w:rFonts w:ascii="宋体"/>
      </w:rPr>
    </w:pPr>
    <w:r>
      <w:rPr>
        <w:rFonts w:ascii="宋体" w:hint="eastAsia"/>
        <w:kern w:val="0"/>
      </w:rPr>
      <w:t>—</w:t>
    </w:r>
    <w:r>
      <w:rPr>
        <w:rFonts w:ascii="宋体"/>
        <w:kern w:val="0"/>
      </w:rPr>
      <w:t xml:space="preserve"> </w:t>
    </w:r>
    <w:r>
      <w:rPr>
        <w:rFonts w:ascii="宋体"/>
        <w:kern w:val="0"/>
      </w:rPr>
      <w:fldChar w:fldCharType="begin"/>
    </w:r>
    <w:r>
      <w:rPr>
        <w:rFonts w:ascii="宋体"/>
        <w:kern w:val="0"/>
      </w:rPr>
      <w:instrText xml:space="preserve"> PAGE </w:instrText>
    </w:r>
    <w:r>
      <w:rPr>
        <w:rFonts w:ascii="宋体"/>
        <w:kern w:val="0"/>
      </w:rPr>
      <w:fldChar w:fldCharType="separate"/>
    </w:r>
    <w:r w:rsidR="009E3770">
      <w:rPr>
        <w:rFonts w:ascii="宋体"/>
        <w:noProof/>
        <w:kern w:val="0"/>
      </w:rPr>
      <w:t>1</w:t>
    </w:r>
    <w:r>
      <w:rPr>
        <w:rFonts w:ascii="宋体"/>
        <w:kern w:val="0"/>
      </w:rPr>
      <w:fldChar w:fldCharType="end"/>
    </w:r>
    <w:r>
      <w:rPr>
        <w:rFonts w:ascii="宋体"/>
        <w:kern w:val="0"/>
      </w:rPr>
      <w:t xml:space="preserve"> </w:t>
    </w:r>
    <w:r>
      <w:rPr>
        <w:rFonts w:ascii="宋体" w:hint="eastAsia"/>
        <w:kern w:val="0"/>
      </w:rPr>
      <w:t>—</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214D3E" w14:textId="77777777" w:rsidR="008A0BEF" w:rsidRDefault="008A0BEF">
    <w:pPr>
      <w:pStyle w:val="a4"/>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826138" w14:textId="77777777" w:rsidR="008A0BEF" w:rsidRDefault="008A0BEF">
    <w:pPr>
      <w:pStyle w:val="a4"/>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5CC31D" w14:textId="77777777" w:rsidR="00CB464A" w:rsidRDefault="00CB464A">
      <w:r>
        <w:separator/>
      </w:r>
    </w:p>
  </w:footnote>
  <w:footnote w:type="continuationSeparator" w:id="0">
    <w:p w14:paraId="13A8F5FC" w14:textId="77777777" w:rsidR="00CB464A" w:rsidRDefault="00CB464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80339"/>
    <w:multiLevelType w:val="hybridMultilevel"/>
    <w:tmpl w:val="C284B5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F358AF"/>
    <w:multiLevelType w:val="hybridMultilevel"/>
    <w:tmpl w:val="DC22AD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7B60AAB"/>
    <w:multiLevelType w:val="hybridMultilevel"/>
    <w:tmpl w:val="DDD825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D3E0221"/>
    <w:multiLevelType w:val="hybridMultilevel"/>
    <w:tmpl w:val="C284B5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08A137C"/>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5" w15:restartNumberingAfterBreak="0">
    <w:nsid w:val="54BD125D"/>
    <w:multiLevelType w:val="hybridMultilevel"/>
    <w:tmpl w:val="230841CA"/>
    <w:lvl w:ilvl="0" w:tplc="0DCEFCC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5FE81871"/>
    <w:multiLevelType w:val="hybridMultilevel"/>
    <w:tmpl w:val="9F26F602"/>
    <w:lvl w:ilvl="0" w:tplc="3A3EC6A8">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00A7A81"/>
    <w:multiLevelType w:val="hybridMultilevel"/>
    <w:tmpl w:val="8EC0DD44"/>
    <w:lvl w:ilvl="0" w:tplc="2AB00900">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28115EE"/>
    <w:multiLevelType w:val="hybridMultilevel"/>
    <w:tmpl w:val="8FC2A6FA"/>
    <w:lvl w:ilvl="0" w:tplc="4F5605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3D45FAC"/>
    <w:multiLevelType w:val="hybridMultilevel"/>
    <w:tmpl w:val="A71C81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5976A6C"/>
    <w:multiLevelType w:val="hybridMultilevel"/>
    <w:tmpl w:val="15A83F40"/>
    <w:lvl w:ilvl="0" w:tplc="52AE2ED6">
      <w:start w:val="1"/>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91B6350"/>
    <w:multiLevelType w:val="hybridMultilevel"/>
    <w:tmpl w:val="04C2F7B2"/>
    <w:lvl w:ilvl="0" w:tplc="B82C004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7B4A1088"/>
    <w:multiLevelType w:val="hybridMultilevel"/>
    <w:tmpl w:val="26225FCE"/>
    <w:lvl w:ilvl="0" w:tplc="56B4D152">
      <w:start w:val="1"/>
      <w:numFmt w:val="decimal"/>
      <w:lvlText w:val="[%1]."/>
      <w:lvlJc w:val="left"/>
      <w:pPr>
        <w:ind w:left="900" w:hanging="420"/>
      </w:pPr>
      <w:rPr>
        <w:rFonts w:hint="eastAsia"/>
      </w:rPr>
    </w:lvl>
    <w:lvl w:ilvl="1" w:tplc="C45451D4">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2"/>
  </w:num>
  <w:num w:numId="3">
    <w:abstractNumId w:val="8"/>
  </w:num>
  <w:num w:numId="4">
    <w:abstractNumId w:val="6"/>
  </w:num>
  <w:num w:numId="5">
    <w:abstractNumId w:val="12"/>
  </w:num>
  <w:num w:numId="6">
    <w:abstractNumId w:val="7"/>
  </w:num>
  <w:num w:numId="7">
    <w:abstractNumId w:val="1"/>
  </w:num>
  <w:num w:numId="8">
    <w:abstractNumId w:val="3"/>
  </w:num>
  <w:num w:numId="9">
    <w:abstractNumId w:val="0"/>
  </w:num>
  <w:num w:numId="10">
    <w:abstractNumId w:val="10"/>
  </w:num>
  <w:num w:numId="11">
    <w:abstractNumId w:val="9"/>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1" w:cryptProviderType="rsaAES" w:cryptAlgorithmClass="hash" w:cryptAlgorithmType="typeAny" w:cryptAlgorithmSid="14" w:cryptSpinCount="100000" w:hash="WmBJ4P4W7YPBJlBxYboHi1vDkbW3Iknb3tXQnzknH6iRDw+k7HJcJTWi1HAG3yriJY7HzkYq4sjwgmE4JXSlVQ==" w:salt="QdJ052eKfOg9CQJ1+rOn/w=="/>
  <w:defaultTabStop w:val="425"/>
  <w:drawingGridHorizontalSpacing w:val="105"/>
  <w:drawingGridVerticalSpacing w:val="156"/>
  <w:displayHorizontalDrawingGridEvery w:val="2"/>
  <w:displayVerticalDrawingGridEvery w:val="2"/>
  <w:characterSpacingControl w:val="compressPunctuation"/>
  <w:hdrShapeDefaults>
    <o:shapedefaults v:ext="edit" spidmax="2049" fill="f" fillcolor="window" stroke="f">
      <v:fill color="window" on="f"/>
      <v:stroke on="f"/>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129"/>
    <w:rsid w:val="00000181"/>
    <w:rsid w:val="00011C86"/>
    <w:rsid w:val="00016786"/>
    <w:rsid w:val="00023C10"/>
    <w:rsid w:val="0002431A"/>
    <w:rsid w:val="000351C6"/>
    <w:rsid w:val="0004010B"/>
    <w:rsid w:val="00040831"/>
    <w:rsid w:val="00045026"/>
    <w:rsid w:val="00060773"/>
    <w:rsid w:val="00060892"/>
    <w:rsid w:val="00060AAD"/>
    <w:rsid w:val="000631CE"/>
    <w:rsid w:val="000828CA"/>
    <w:rsid w:val="00082BB5"/>
    <w:rsid w:val="0008580D"/>
    <w:rsid w:val="0009080F"/>
    <w:rsid w:val="0009356A"/>
    <w:rsid w:val="00094852"/>
    <w:rsid w:val="00095D36"/>
    <w:rsid w:val="000A271D"/>
    <w:rsid w:val="000B081C"/>
    <w:rsid w:val="000B41CA"/>
    <w:rsid w:val="000B556F"/>
    <w:rsid w:val="000C373D"/>
    <w:rsid w:val="000D11C7"/>
    <w:rsid w:val="000E201F"/>
    <w:rsid w:val="000E2D8F"/>
    <w:rsid w:val="000E43CC"/>
    <w:rsid w:val="000F4B73"/>
    <w:rsid w:val="000F6821"/>
    <w:rsid w:val="001007AB"/>
    <w:rsid w:val="001013DC"/>
    <w:rsid w:val="00104B3B"/>
    <w:rsid w:val="0011124E"/>
    <w:rsid w:val="00125FAC"/>
    <w:rsid w:val="001326FF"/>
    <w:rsid w:val="001333C6"/>
    <w:rsid w:val="0013523E"/>
    <w:rsid w:val="00143630"/>
    <w:rsid w:val="00144D49"/>
    <w:rsid w:val="00145ED7"/>
    <w:rsid w:val="00151B26"/>
    <w:rsid w:val="00153C40"/>
    <w:rsid w:val="00155A4E"/>
    <w:rsid w:val="00156579"/>
    <w:rsid w:val="001606D9"/>
    <w:rsid w:val="00170CAA"/>
    <w:rsid w:val="001823F8"/>
    <w:rsid w:val="00186391"/>
    <w:rsid w:val="001A2A77"/>
    <w:rsid w:val="001A2D52"/>
    <w:rsid w:val="001B2CC0"/>
    <w:rsid w:val="001B6528"/>
    <w:rsid w:val="001C2CE5"/>
    <w:rsid w:val="001D0CCD"/>
    <w:rsid w:val="001D25DD"/>
    <w:rsid w:val="001D3230"/>
    <w:rsid w:val="001E0DD2"/>
    <w:rsid w:val="002033F3"/>
    <w:rsid w:val="00206CD6"/>
    <w:rsid w:val="00223EF9"/>
    <w:rsid w:val="00225D08"/>
    <w:rsid w:val="002338BF"/>
    <w:rsid w:val="00236275"/>
    <w:rsid w:val="00237AA2"/>
    <w:rsid w:val="0024294B"/>
    <w:rsid w:val="00253E61"/>
    <w:rsid w:val="002633C6"/>
    <w:rsid w:val="002722B8"/>
    <w:rsid w:val="002765BF"/>
    <w:rsid w:val="00281A24"/>
    <w:rsid w:val="00283412"/>
    <w:rsid w:val="00285C68"/>
    <w:rsid w:val="00291744"/>
    <w:rsid w:val="00293722"/>
    <w:rsid w:val="002A47F9"/>
    <w:rsid w:val="002B6911"/>
    <w:rsid w:val="002C2371"/>
    <w:rsid w:val="002C345C"/>
    <w:rsid w:val="002D5C52"/>
    <w:rsid w:val="002D5F22"/>
    <w:rsid w:val="002E0571"/>
    <w:rsid w:val="002E0C2B"/>
    <w:rsid w:val="00300758"/>
    <w:rsid w:val="00301755"/>
    <w:rsid w:val="00310DF8"/>
    <w:rsid w:val="00330969"/>
    <w:rsid w:val="00337A91"/>
    <w:rsid w:val="00342070"/>
    <w:rsid w:val="00356D21"/>
    <w:rsid w:val="00356F02"/>
    <w:rsid w:val="003948B7"/>
    <w:rsid w:val="003A0B48"/>
    <w:rsid w:val="003A3355"/>
    <w:rsid w:val="003A42CF"/>
    <w:rsid w:val="003B00F8"/>
    <w:rsid w:val="003B0B7E"/>
    <w:rsid w:val="003B4BF0"/>
    <w:rsid w:val="003B5113"/>
    <w:rsid w:val="003C1395"/>
    <w:rsid w:val="003C30F8"/>
    <w:rsid w:val="003D2E65"/>
    <w:rsid w:val="003E2C0C"/>
    <w:rsid w:val="003E49AD"/>
    <w:rsid w:val="003E6CB4"/>
    <w:rsid w:val="003F00E1"/>
    <w:rsid w:val="003F0658"/>
    <w:rsid w:val="004011C2"/>
    <w:rsid w:val="00403ABE"/>
    <w:rsid w:val="00425654"/>
    <w:rsid w:val="00426E88"/>
    <w:rsid w:val="00443D9C"/>
    <w:rsid w:val="00451C99"/>
    <w:rsid w:val="0045309E"/>
    <w:rsid w:val="0045597C"/>
    <w:rsid w:val="00455F9E"/>
    <w:rsid w:val="00457F89"/>
    <w:rsid w:val="004616B7"/>
    <w:rsid w:val="0046791D"/>
    <w:rsid w:val="00467E1F"/>
    <w:rsid w:val="0047071D"/>
    <w:rsid w:val="00471C38"/>
    <w:rsid w:val="00480631"/>
    <w:rsid w:val="004810A3"/>
    <w:rsid w:val="00481914"/>
    <w:rsid w:val="00482F63"/>
    <w:rsid w:val="004862BE"/>
    <w:rsid w:val="00491BA2"/>
    <w:rsid w:val="00493F0A"/>
    <w:rsid w:val="004A701C"/>
    <w:rsid w:val="004B35BD"/>
    <w:rsid w:val="004B5AD7"/>
    <w:rsid w:val="004C42B2"/>
    <w:rsid w:val="004D1A61"/>
    <w:rsid w:val="004D2790"/>
    <w:rsid w:val="004D5DA8"/>
    <w:rsid w:val="004D7214"/>
    <w:rsid w:val="004E5218"/>
    <w:rsid w:val="004F4F40"/>
    <w:rsid w:val="005078A0"/>
    <w:rsid w:val="00510549"/>
    <w:rsid w:val="00511CE8"/>
    <w:rsid w:val="00512368"/>
    <w:rsid w:val="00515FB0"/>
    <w:rsid w:val="00516490"/>
    <w:rsid w:val="00520425"/>
    <w:rsid w:val="00523324"/>
    <w:rsid w:val="00524F05"/>
    <w:rsid w:val="005301E1"/>
    <w:rsid w:val="00530C01"/>
    <w:rsid w:val="00540E55"/>
    <w:rsid w:val="00546E0F"/>
    <w:rsid w:val="00552B95"/>
    <w:rsid w:val="0055587C"/>
    <w:rsid w:val="00571A6D"/>
    <w:rsid w:val="00574696"/>
    <w:rsid w:val="005762ED"/>
    <w:rsid w:val="00577ADB"/>
    <w:rsid w:val="00582221"/>
    <w:rsid w:val="00583462"/>
    <w:rsid w:val="005868BD"/>
    <w:rsid w:val="005931D8"/>
    <w:rsid w:val="00596283"/>
    <w:rsid w:val="00596722"/>
    <w:rsid w:val="005A49B0"/>
    <w:rsid w:val="005B312B"/>
    <w:rsid w:val="005B56E9"/>
    <w:rsid w:val="005C5688"/>
    <w:rsid w:val="005D1BBA"/>
    <w:rsid w:val="005D714C"/>
    <w:rsid w:val="005F2D7C"/>
    <w:rsid w:val="00615571"/>
    <w:rsid w:val="00615C20"/>
    <w:rsid w:val="006246E9"/>
    <w:rsid w:val="006249AF"/>
    <w:rsid w:val="00625E73"/>
    <w:rsid w:val="0063033D"/>
    <w:rsid w:val="00630924"/>
    <w:rsid w:val="00631653"/>
    <w:rsid w:val="00641940"/>
    <w:rsid w:val="00644B8C"/>
    <w:rsid w:val="00654BC4"/>
    <w:rsid w:val="006571CC"/>
    <w:rsid w:val="00677481"/>
    <w:rsid w:val="00687079"/>
    <w:rsid w:val="00691FF7"/>
    <w:rsid w:val="00693B58"/>
    <w:rsid w:val="00693BB0"/>
    <w:rsid w:val="006950DC"/>
    <w:rsid w:val="0069548D"/>
    <w:rsid w:val="006A6B81"/>
    <w:rsid w:val="006B4E54"/>
    <w:rsid w:val="006B5FAA"/>
    <w:rsid w:val="006B7B46"/>
    <w:rsid w:val="006B7E2B"/>
    <w:rsid w:val="006C3E2F"/>
    <w:rsid w:val="006D2633"/>
    <w:rsid w:val="006F4949"/>
    <w:rsid w:val="00705FD7"/>
    <w:rsid w:val="00710FA5"/>
    <w:rsid w:val="00714BA9"/>
    <w:rsid w:val="00715408"/>
    <w:rsid w:val="00716BEF"/>
    <w:rsid w:val="0073395F"/>
    <w:rsid w:val="00734C83"/>
    <w:rsid w:val="00744C9E"/>
    <w:rsid w:val="00757296"/>
    <w:rsid w:val="00770241"/>
    <w:rsid w:val="00771B3D"/>
    <w:rsid w:val="00774FF8"/>
    <w:rsid w:val="00776F14"/>
    <w:rsid w:val="00782CCE"/>
    <w:rsid w:val="00795E12"/>
    <w:rsid w:val="007B5FBE"/>
    <w:rsid w:val="007C0D28"/>
    <w:rsid w:val="007D53A5"/>
    <w:rsid w:val="007D54ED"/>
    <w:rsid w:val="007E0BF1"/>
    <w:rsid w:val="007E3E07"/>
    <w:rsid w:val="007E4FF9"/>
    <w:rsid w:val="007F141D"/>
    <w:rsid w:val="007F15CE"/>
    <w:rsid w:val="007F3CB4"/>
    <w:rsid w:val="007F52D9"/>
    <w:rsid w:val="008001C8"/>
    <w:rsid w:val="008010BD"/>
    <w:rsid w:val="00802F48"/>
    <w:rsid w:val="00804E77"/>
    <w:rsid w:val="008151AD"/>
    <w:rsid w:val="00815E9A"/>
    <w:rsid w:val="008254C7"/>
    <w:rsid w:val="00827F44"/>
    <w:rsid w:val="00834640"/>
    <w:rsid w:val="00835D87"/>
    <w:rsid w:val="00844780"/>
    <w:rsid w:val="00847D47"/>
    <w:rsid w:val="008508E6"/>
    <w:rsid w:val="008515A4"/>
    <w:rsid w:val="00857A4D"/>
    <w:rsid w:val="00861A90"/>
    <w:rsid w:val="008672F1"/>
    <w:rsid w:val="00872CFC"/>
    <w:rsid w:val="00872FD0"/>
    <w:rsid w:val="008731D1"/>
    <w:rsid w:val="008804C8"/>
    <w:rsid w:val="008818F7"/>
    <w:rsid w:val="00882B2D"/>
    <w:rsid w:val="008A0BEF"/>
    <w:rsid w:val="008A3D21"/>
    <w:rsid w:val="008B5C0F"/>
    <w:rsid w:val="008C1C09"/>
    <w:rsid w:val="008C47ED"/>
    <w:rsid w:val="008D114F"/>
    <w:rsid w:val="008D16AA"/>
    <w:rsid w:val="008D1AA1"/>
    <w:rsid w:val="008D3B3C"/>
    <w:rsid w:val="008D77FA"/>
    <w:rsid w:val="008E05F3"/>
    <w:rsid w:val="008E1640"/>
    <w:rsid w:val="008F15F9"/>
    <w:rsid w:val="00901053"/>
    <w:rsid w:val="009022EE"/>
    <w:rsid w:val="00906F6B"/>
    <w:rsid w:val="00907F22"/>
    <w:rsid w:val="009106E5"/>
    <w:rsid w:val="00911F43"/>
    <w:rsid w:val="00915BFB"/>
    <w:rsid w:val="00936B61"/>
    <w:rsid w:val="00936C68"/>
    <w:rsid w:val="00945A3F"/>
    <w:rsid w:val="00951CC3"/>
    <w:rsid w:val="0097277D"/>
    <w:rsid w:val="00984077"/>
    <w:rsid w:val="00985400"/>
    <w:rsid w:val="0099134E"/>
    <w:rsid w:val="00996DEC"/>
    <w:rsid w:val="00997F23"/>
    <w:rsid w:val="009A3A5D"/>
    <w:rsid w:val="009A5308"/>
    <w:rsid w:val="009B1129"/>
    <w:rsid w:val="009B3C39"/>
    <w:rsid w:val="009D3E86"/>
    <w:rsid w:val="009D5FE9"/>
    <w:rsid w:val="009E3770"/>
    <w:rsid w:val="009F5A0F"/>
    <w:rsid w:val="00A071DA"/>
    <w:rsid w:val="00A102FC"/>
    <w:rsid w:val="00A143C8"/>
    <w:rsid w:val="00A20EFC"/>
    <w:rsid w:val="00A227EF"/>
    <w:rsid w:val="00A24BFC"/>
    <w:rsid w:val="00A3384C"/>
    <w:rsid w:val="00A47BBE"/>
    <w:rsid w:val="00A50C67"/>
    <w:rsid w:val="00A50F2F"/>
    <w:rsid w:val="00A54A69"/>
    <w:rsid w:val="00A743DD"/>
    <w:rsid w:val="00A75EB9"/>
    <w:rsid w:val="00A76D96"/>
    <w:rsid w:val="00A77AEB"/>
    <w:rsid w:val="00A77EE2"/>
    <w:rsid w:val="00A8151D"/>
    <w:rsid w:val="00A860C9"/>
    <w:rsid w:val="00AA3996"/>
    <w:rsid w:val="00AB26D0"/>
    <w:rsid w:val="00AB4B37"/>
    <w:rsid w:val="00AC43DC"/>
    <w:rsid w:val="00AC5E47"/>
    <w:rsid w:val="00AC7A47"/>
    <w:rsid w:val="00AD1341"/>
    <w:rsid w:val="00AD1D55"/>
    <w:rsid w:val="00AD3A46"/>
    <w:rsid w:val="00AD6FF7"/>
    <w:rsid w:val="00AF0A1E"/>
    <w:rsid w:val="00AF2BEE"/>
    <w:rsid w:val="00AF2F00"/>
    <w:rsid w:val="00AF37F9"/>
    <w:rsid w:val="00AF517A"/>
    <w:rsid w:val="00B0524A"/>
    <w:rsid w:val="00B10E5D"/>
    <w:rsid w:val="00B121A6"/>
    <w:rsid w:val="00B1240E"/>
    <w:rsid w:val="00B23EC1"/>
    <w:rsid w:val="00B324E4"/>
    <w:rsid w:val="00B37457"/>
    <w:rsid w:val="00B56515"/>
    <w:rsid w:val="00B56BCF"/>
    <w:rsid w:val="00B6027D"/>
    <w:rsid w:val="00B6411E"/>
    <w:rsid w:val="00B64204"/>
    <w:rsid w:val="00B6583F"/>
    <w:rsid w:val="00B730AC"/>
    <w:rsid w:val="00B73946"/>
    <w:rsid w:val="00B84801"/>
    <w:rsid w:val="00B86BEF"/>
    <w:rsid w:val="00B93973"/>
    <w:rsid w:val="00B94690"/>
    <w:rsid w:val="00B95697"/>
    <w:rsid w:val="00BB2478"/>
    <w:rsid w:val="00BB27DA"/>
    <w:rsid w:val="00BB39E8"/>
    <w:rsid w:val="00BB44E9"/>
    <w:rsid w:val="00BB6B84"/>
    <w:rsid w:val="00BD236C"/>
    <w:rsid w:val="00BD23F7"/>
    <w:rsid w:val="00BE2750"/>
    <w:rsid w:val="00BE40D1"/>
    <w:rsid w:val="00BE5F48"/>
    <w:rsid w:val="00BE78EB"/>
    <w:rsid w:val="00BF4D55"/>
    <w:rsid w:val="00BF5358"/>
    <w:rsid w:val="00BF53DC"/>
    <w:rsid w:val="00BF610A"/>
    <w:rsid w:val="00BF6AA8"/>
    <w:rsid w:val="00C03625"/>
    <w:rsid w:val="00C11A43"/>
    <w:rsid w:val="00C12313"/>
    <w:rsid w:val="00C16B19"/>
    <w:rsid w:val="00C2468E"/>
    <w:rsid w:val="00C27CFD"/>
    <w:rsid w:val="00C32EE0"/>
    <w:rsid w:val="00C33D28"/>
    <w:rsid w:val="00C35BB3"/>
    <w:rsid w:val="00C403BE"/>
    <w:rsid w:val="00C44620"/>
    <w:rsid w:val="00C52E4E"/>
    <w:rsid w:val="00C56169"/>
    <w:rsid w:val="00C5714E"/>
    <w:rsid w:val="00C700D5"/>
    <w:rsid w:val="00C71544"/>
    <w:rsid w:val="00C716EC"/>
    <w:rsid w:val="00C77A8D"/>
    <w:rsid w:val="00C83935"/>
    <w:rsid w:val="00C84A1C"/>
    <w:rsid w:val="00C90C97"/>
    <w:rsid w:val="00CA36F5"/>
    <w:rsid w:val="00CA409D"/>
    <w:rsid w:val="00CB464A"/>
    <w:rsid w:val="00CC75B7"/>
    <w:rsid w:val="00CC775A"/>
    <w:rsid w:val="00CD1125"/>
    <w:rsid w:val="00CD26CF"/>
    <w:rsid w:val="00CD289E"/>
    <w:rsid w:val="00CD2BC5"/>
    <w:rsid w:val="00CD35C7"/>
    <w:rsid w:val="00CD6130"/>
    <w:rsid w:val="00CD63BF"/>
    <w:rsid w:val="00CE6A58"/>
    <w:rsid w:val="00D077E5"/>
    <w:rsid w:val="00D2413D"/>
    <w:rsid w:val="00D2414E"/>
    <w:rsid w:val="00D25DBF"/>
    <w:rsid w:val="00D266EB"/>
    <w:rsid w:val="00D32705"/>
    <w:rsid w:val="00D35DFE"/>
    <w:rsid w:val="00D37599"/>
    <w:rsid w:val="00D376CD"/>
    <w:rsid w:val="00D41F33"/>
    <w:rsid w:val="00D41F4C"/>
    <w:rsid w:val="00D43DDB"/>
    <w:rsid w:val="00D44B01"/>
    <w:rsid w:val="00D62C3F"/>
    <w:rsid w:val="00D63BEF"/>
    <w:rsid w:val="00D7142E"/>
    <w:rsid w:val="00D740A7"/>
    <w:rsid w:val="00D76CE6"/>
    <w:rsid w:val="00D87D37"/>
    <w:rsid w:val="00D91D45"/>
    <w:rsid w:val="00D9261A"/>
    <w:rsid w:val="00D94902"/>
    <w:rsid w:val="00DA17DE"/>
    <w:rsid w:val="00DA53E4"/>
    <w:rsid w:val="00DB2A5F"/>
    <w:rsid w:val="00DC2DCD"/>
    <w:rsid w:val="00DC3553"/>
    <w:rsid w:val="00DE2BC2"/>
    <w:rsid w:val="00DE74CB"/>
    <w:rsid w:val="00E035BC"/>
    <w:rsid w:val="00E15A63"/>
    <w:rsid w:val="00E215CB"/>
    <w:rsid w:val="00E22FF6"/>
    <w:rsid w:val="00E32F01"/>
    <w:rsid w:val="00E40B43"/>
    <w:rsid w:val="00E41690"/>
    <w:rsid w:val="00E417D3"/>
    <w:rsid w:val="00E55382"/>
    <w:rsid w:val="00E60439"/>
    <w:rsid w:val="00E613BB"/>
    <w:rsid w:val="00E625EC"/>
    <w:rsid w:val="00E65C58"/>
    <w:rsid w:val="00E66A74"/>
    <w:rsid w:val="00E66B7D"/>
    <w:rsid w:val="00E746C6"/>
    <w:rsid w:val="00E76BCA"/>
    <w:rsid w:val="00E81417"/>
    <w:rsid w:val="00E81E50"/>
    <w:rsid w:val="00E8501F"/>
    <w:rsid w:val="00E8669D"/>
    <w:rsid w:val="00EA06A2"/>
    <w:rsid w:val="00EC0474"/>
    <w:rsid w:val="00EC35FF"/>
    <w:rsid w:val="00EE3E40"/>
    <w:rsid w:val="00EF0DBB"/>
    <w:rsid w:val="00EF6D6B"/>
    <w:rsid w:val="00F00878"/>
    <w:rsid w:val="00F113A7"/>
    <w:rsid w:val="00F146F8"/>
    <w:rsid w:val="00F2140C"/>
    <w:rsid w:val="00F23E5F"/>
    <w:rsid w:val="00F33FD0"/>
    <w:rsid w:val="00F351A9"/>
    <w:rsid w:val="00F40004"/>
    <w:rsid w:val="00F52F0A"/>
    <w:rsid w:val="00F71C69"/>
    <w:rsid w:val="00F74B6A"/>
    <w:rsid w:val="00F82DA6"/>
    <w:rsid w:val="00FB3464"/>
    <w:rsid w:val="00FB3ADE"/>
    <w:rsid w:val="00FB4A89"/>
    <w:rsid w:val="00FC28D6"/>
    <w:rsid w:val="00FC4039"/>
    <w:rsid w:val="00FC7E85"/>
    <w:rsid w:val="00FD3782"/>
    <w:rsid w:val="00FD3C34"/>
    <w:rsid w:val="00FE551C"/>
    <w:rsid w:val="00FF49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indow" stroke="f">
      <v:fill color="window" on="f"/>
      <v:stroke on="f"/>
    </o:shapedefaults>
    <o:shapelayout v:ext="edit">
      <o:idmap v:ext="edit" data="1"/>
    </o:shapelayout>
  </w:shapeDefaults>
  <w:decimalSymbol w:val="."/>
  <w:listSeparator w:val=","/>
  <w14:docId w14:val="61487092"/>
  <w15:chartTrackingRefBased/>
  <w15:docId w15:val="{A7BF2B8E-7BDE-44FA-BFBE-E5F928BD0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lock Text"/>
    <w:basedOn w:val="a"/>
    <w:pPr>
      <w:ind w:left="600" w:right="631" w:firstLine="460"/>
    </w:pPr>
    <w:rPr>
      <w:sz w:val="24"/>
    </w:rPr>
  </w:style>
  <w:style w:type="paragraph" w:styleId="a4">
    <w:name w:val="footer"/>
    <w:basedOn w:val="a"/>
    <w:pPr>
      <w:tabs>
        <w:tab w:val="center" w:pos="4153"/>
        <w:tab w:val="right" w:pos="8306"/>
      </w:tabs>
      <w:snapToGrid w:val="0"/>
      <w:jc w:val="left"/>
    </w:pPr>
    <w:rPr>
      <w:sz w:val="18"/>
    </w:rPr>
  </w:style>
  <w:style w:type="character" w:styleId="a5">
    <w:name w:val="page number"/>
    <w:basedOn w:val="a0"/>
  </w:style>
  <w:style w:type="paragraph" w:styleId="a6">
    <w:name w:val="header"/>
    <w:basedOn w:val="a"/>
    <w:pPr>
      <w:pBdr>
        <w:bottom w:val="single" w:sz="6" w:space="1" w:color="auto"/>
      </w:pBdr>
      <w:tabs>
        <w:tab w:val="center" w:pos="4153"/>
        <w:tab w:val="right" w:pos="8306"/>
      </w:tabs>
      <w:snapToGrid w:val="0"/>
      <w:jc w:val="center"/>
    </w:pPr>
    <w:rPr>
      <w:sz w:val="18"/>
    </w:rPr>
  </w:style>
  <w:style w:type="character" w:styleId="a7">
    <w:name w:val="Hyperlink"/>
    <w:rPr>
      <w:color w:val="0000FF"/>
      <w:u w:val="single"/>
    </w:rPr>
  </w:style>
  <w:style w:type="character" w:styleId="a8">
    <w:name w:val="annotation reference"/>
    <w:rsid w:val="00523324"/>
    <w:rPr>
      <w:sz w:val="21"/>
      <w:szCs w:val="21"/>
    </w:rPr>
  </w:style>
  <w:style w:type="paragraph" w:styleId="a9">
    <w:name w:val="annotation text"/>
    <w:basedOn w:val="a"/>
    <w:link w:val="aa"/>
    <w:rsid w:val="00523324"/>
    <w:pPr>
      <w:jc w:val="left"/>
    </w:pPr>
  </w:style>
  <w:style w:type="character" w:customStyle="1" w:styleId="aa">
    <w:name w:val="批注文字 字符"/>
    <w:link w:val="a9"/>
    <w:rsid w:val="00523324"/>
    <w:rPr>
      <w:kern w:val="2"/>
      <w:sz w:val="21"/>
    </w:rPr>
  </w:style>
  <w:style w:type="paragraph" w:styleId="ab">
    <w:name w:val="annotation subject"/>
    <w:basedOn w:val="a9"/>
    <w:next w:val="a9"/>
    <w:link w:val="ac"/>
    <w:rsid w:val="00523324"/>
    <w:rPr>
      <w:b/>
      <w:bCs/>
    </w:rPr>
  </w:style>
  <w:style w:type="character" w:customStyle="1" w:styleId="ac">
    <w:name w:val="批注主题 字符"/>
    <w:link w:val="ab"/>
    <w:rsid w:val="00523324"/>
    <w:rPr>
      <w:b/>
      <w:bCs/>
      <w:kern w:val="2"/>
      <w:sz w:val="21"/>
    </w:rPr>
  </w:style>
  <w:style w:type="paragraph" w:styleId="ad">
    <w:name w:val="Balloon Text"/>
    <w:basedOn w:val="a"/>
    <w:link w:val="ae"/>
    <w:rsid w:val="00523324"/>
    <w:rPr>
      <w:sz w:val="18"/>
      <w:szCs w:val="18"/>
    </w:rPr>
  </w:style>
  <w:style w:type="character" w:customStyle="1" w:styleId="ae">
    <w:name w:val="批注框文本 字符"/>
    <w:link w:val="ad"/>
    <w:rsid w:val="00523324"/>
    <w:rPr>
      <w:kern w:val="2"/>
      <w:sz w:val="18"/>
      <w:szCs w:val="18"/>
    </w:rPr>
  </w:style>
  <w:style w:type="paragraph" w:styleId="af">
    <w:name w:val="Revision"/>
    <w:hidden/>
    <w:uiPriority w:val="99"/>
    <w:semiHidden/>
    <w:rsid w:val="00D2413D"/>
    <w:rPr>
      <w:kern w:val="2"/>
      <w:sz w:val="21"/>
    </w:rPr>
  </w:style>
  <w:style w:type="table" w:styleId="af0">
    <w:name w:val="Table Grid"/>
    <w:basedOn w:val="a1"/>
    <w:rsid w:val="004D27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Placeholder Text"/>
    <w:basedOn w:val="a0"/>
    <w:uiPriority w:val="99"/>
    <w:semiHidden/>
    <w:rsid w:val="009B3C39"/>
    <w:rPr>
      <w:color w:val="808080"/>
    </w:rPr>
  </w:style>
  <w:style w:type="paragraph" w:styleId="af2">
    <w:name w:val="List Paragraph"/>
    <w:basedOn w:val="a"/>
    <w:uiPriority w:val="34"/>
    <w:qFormat/>
    <w:rsid w:val="00693BB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04035">
      <w:bodyDiv w:val="1"/>
      <w:marLeft w:val="0"/>
      <w:marRight w:val="0"/>
      <w:marTop w:val="0"/>
      <w:marBottom w:val="0"/>
      <w:divBdr>
        <w:top w:val="none" w:sz="0" w:space="0" w:color="auto"/>
        <w:left w:val="none" w:sz="0" w:space="0" w:color="auto"/>
        <w:bottom w:val="none" w:sz="0" w:space="0" w:color="auto"/>
        <w:right w:val="none" w:sz="0" w:space="0" w:color="auto"/>
      </w:divBdr>
    </w:div>
    <w:div w:id="1296983015">
      <w:bodyDiv w:val="1"/>
      <w:marLeft w:val="0"/>
      <w:marRight w:val="0"/>
      <w:marTop w:val="0"/>
      <w:marBottom w:val="0"/>
      <w:divBdr>
        <w:top w:val="none" w:sz="0" w:space="0" w:color="auto"/>
        <w:left w:val="none" w:sz="0" w:space="0" w:color="auto"/>
        <w:bottom w:val="none" w:sz="0" w:space="0" w:color="auto"/>
        <w:right w:val="none" w:sz="0" w:space="0" w:color="auto"/>
      </w:divBdr>
    </w:div>
    <w:div w:id="179575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oter" Target="footer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yperlink" Target="http://my.sjtu.edu.c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y.sjtu.edu.cn/" TargetMode="Externa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1868575"/>
        <w:category>
          <w:name w:val="常规"/>
          <w:gallery w:val="placeholder"/>
        </w:category>
        <w:types>
          <w:type w:val="bbPlcHdr"/>
        </w:types>
        <w:behaviors>
          <w:behavior w:val="content"/>
        </w:behaviors>
        <w:guid w:val="{78F97715-55B8-409B-9D36-D3EDCF754A0C}"/>
      </w:docPartPr>
      <w:docPartBody>
        <w:p w:rsidR="00B60880" w:rsidRDefault="00B60880">
          <w:r w:rsidRPr="00043399">
            <w:rPr>
              <w:rStyle w:val="a3"/>
              <w:rFonts w:hint="eastAsia"/>
            </w:rPr>
            <w:t>选择一项。</w:t>
          </w:r>
        </w:p>
      </w:docPartBody>
    </w:docPart>
    <w:docPart>
      <w:docPartPr>
        <w:name w:val="92FF123C7D9343D4908226538DDC15EF"/>
        <w:category>
          <w:name w:val="常规"/>
          <w:gallery w:val="placeholder"/>
        </w:category>
        <w:types>
          <w:type w:val="bbPlcHdr"/>
        </w:types>
        <w:behaviors>
          <w:behavior w:val="content"/>
        </w:behaviors>
        <w:guid w:val="{3A94D0A7-C6F5-4EF1-B788-E86217411C95}"/>
      </w:docPartPr>
      <w:docPartBody>
        <w:p w:rsidR="00B60880" w:rsidRDefault="00B60880" w:rsidP="00B60880">
          <w:pPr>
            <w:pStyle w:val="92FF123C7D9343D4908226538DDC15EF"/>
          </w:pPr>
          <w:r w:rsidRPr="00043399">
            <w:rPr>
              <w:rStyle w:val="a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 w:name="华文楷体">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880"/>
    <w:rsid w:val="003D4624"/>
    <w:rsid w:val="00546E28"/>
    <w:rsid w:val="006228A1"/>
    <w:rsid w:val="00676425"/>
    <w:rsid w:val="006871FD"/>
    <w:rsid w:val="006C3BE8"/>
    <w:rsid w:val="006E343A"/>
    <w:rsid w:val="008363FA"/>
    <w:rsid w:val="00A64A78"/>
    <w:rsid w:val="00B60880"/>
    <w:rsid w:val="00C312BD"/>
    <w:rsid w:val="00D521E9"/>
    <w:rsid w:val="00E1634A"/>
    <w:rsid w:val="00F4260E"/>
    <w:rsid w:val="00F43B92"/>
    <w:rsid w:val="00F56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60880"/>
    <w:rPr>
      <w:color w:val="808080"/>
    </w:rPr>
  </w:style>
  <w:style w:type="paragraph" w:customStyle="1" w:styleId="92FF123C7D9343D4908226538DDC15EF">
    <w:name w:val="92FF123C7D9343D4908226538DDC15EF"/>
    <w:rsid w:val="00B60880"/>
    <w:pPr>
      <w:widowControl w:val="0"/>
      <w:jc w:val="both"/>
    </w:pPr>
    <w:rPr>
      <w:rFonts w:ascii="Times New Roman" w:eastAsia="宋体" w:hAnsi="Times New Roman" w:cs="Times New Roman"/>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D45D9F08-DE6F-4D23-8594-7077A8720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13</Pages>
  <Words>1396</Words>
  <Characters>7958</Characters>
  <Application>Microsoft Office Word</Application>
  <DocSecurity>8</DocSecurity>
  <Lines>66</Lines>
  <Paragraphs>18</Paragraphs>
  <ScaleCrop>false</ScaleCrop>
  <Company>上海交通大学研究生院</Company>
  <LinksUpToDate>false</LinksUpToDate>
  <CharactersWithSpaces>9336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学科代码</dc:title>
  <dc:subject/>
  <dc:creator>hc</dc:creator>
  <cp:keywords/>
  <cp:lastModifiedBy>gxf</cp:lastModifiedBy>
  <cp:revision>5</cp:revision>
  <cp:lastPrinted>2017-11-10T07:39:00Z</cp:lastPrinted>
  <dcterms:created xsi:type="dcterms:W3CDTF">2020-12-25T06:34:00Z</dcterms:created>
  <dcterms:modified xsi:type="dcterms:W3CDTF">2020-12-25T09:09:00Z</dcterms:modified>
</cp:coreProperties>
</file>